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5C5BF" w14:textId="77777777" w:rsidR="007F03B0" w:rsidRDefault="007D0570" w:rsidP="007F03B0">
      <w:pPr>
        <w:spacing w:after="0" w:line="480" w:lineRule="auto"/>
        <w:jc w:val="center"/>
        <w:rPr>
          <w:rFonts w:ascii="Times New Roman" w:hAnsi="Times New Roman"/>
          <w:b/>
          <w:sz w:val="24"/>
          <w:szCs w:val="24"/>
        </w:rPr>
      </w:pPr>
      <w:r>
        <w:rPr>
          <w:rFonts w:ascii="Times New Roman" w:hAnsi="Times New Roman"/>
          <w:b/>
          <w:sz w:val="24"/>
          <w:szCs w:val="24"/>
        </w:rPr>
        <w:t xml:space="preserve">Path Planning of Small UAV with High Level of Autonomy for a Search and Coverage Mission and Simulation </w:t>
      </w:r>
    </w:p>
    <w:p w14:paraId="30D02248" w14:textId="77777777" w:rsidR="00DE59E1" w:rsidRDefault="00DE59E1" w:rsidP="007F03B0">
      <w:pPr>
        <w:spacing w:after="0" w:line="480" w:lineRule="auto"/>
        <w:jc w:val="center"/>
        <w:rPr>
          <w:rFonts w:ascii="Times New Roman" w:hAnsi="Times New Roman"/>
          <w:b/>
          <w:sz w:val="24"/>
          <w:szCs w:val="24"/>
        </w:rPr>
      </w:pPr>
    </w:p>
    <w:p w14:paraId="3BBFF24F" w14:textId="77777777" w:rsidR="004A7662" w:rsidRDefault="004A7662" w:rsidP="007F03B0">
      <w:pPr>
        <w:spacing w:after="0" w:line="480" w:lineRule="auto"/>
        <w:jc w:val="center"/>
        <w:rPr>
          <w:rFonts w:ascii="Times New Roman" w:hAnsi="Times New Roman"/>
          <w:b/>
          <w:sz w:val="24"/>
          <w:szCs w:val="24"/>
        </w:rPr>
      </w:pPr>
      <w:r>
        <w:rPr>
          <w:rFonts w:ascii="Times New Roman" w:hAnsi="Times New Roman"/>
          <w:b/>
          <w:sz w:val="24"/>
          <w:szCs w:val="24"/>
        </w:rPr>
        <w:t>German Gramajo</w:t>
      </w:r>
      <w:r w:rsidR="00E12295" w:rsidRPr="005878B2">
        <w:rPr>
          <w:rFonts w:ascii="Times New Roman" w:hAnsi="Times New Roman"/>
          <w:b/>
          <w:sz w:val="24"/>
          <w:szCs w:val="24"/>
          <w:vertAlign w:val="superscript"/>
        </w:rPr>
        <w:t>1</w:t>
      </w:r>
      <w:r>
        <w:rPr>
          <w:rFonts w:ascii="Times New Roman" w:hAnsi="Times New Roman"/>
          <w:b/>
          <w:sz w:val="24"/>
          <w:szCs w:val="24"/>
        </w:rPr>
        <w:t xml:space="preserve"> </w:t>
      </w:r>
      <w:r w:rsidR="0030171B">
        <w:rPr>
          <w:rFonts w:ascii="Times New Roman" w:hAnsi="Times New Roman"/>
          <w:b/>
          <w:sz w:val="24"/>
          <w:szCs w:val="24"/>
        </w:rPr>
        <w:t xml:space="preserve">and </w:t>
      </w:r>
      <w:r>
        <w:rPr>
          <w:rFonts w:ascii="Times New Roman" w:hAnsi="Times New Roman"/>
          <w:b/>
          <w:sz w:val="24"/>
          <w:szCs w:val="24"/>
        </w:rPr>
        <w:t>Praveen Shankar</w:t>
      </w:r>
      <w:r w:rsidR="00E12295" w:rsidRPr="005878B2">
        <w:rPr>
          <w:rFonts w:ascii="Times New Roman" w:hAnsi="Times New Roman"/>
          <w:b/>
          <w:sz w:val="24"/>
          <w:szCs w:val="24"/>
          <w:vertAlign w:val="superscript"/>
        </w:rPr>
        <w:t>2</w:t>
      </w:r>
    </w:p>
    <w:p w14:paraId="4DBF857C" w14:textId="77777777" w:rsidR="00700B30" w:rsidRDefault="0030171B" w:rsidP="007F03B0">
      <w:pPr>
        <w:spacing w:after="0" w:line="480" w:lineRule="auto"/>
        <w:jc w:val="center"/>
        <w:rPr>
          <w:rFonts w:ascii="Times New Roman" w:hAnsi="Times New Roman"/>
          <w:sz w:val="24"/>
          <w:szCs w:val="24"/>
        </w:rPr>
      </w:pPr>
      <w:r>
        <w:rPr>
          <w:rFonts w:ascii="Times New Roman" w:hAnsi="Times New Roman"/>
          <w:sz w:val="24"/>
          <w:szCs w:val="24"/>
        </w:rPr>
        <w:t xml:space="preserve">California State University, Long Beach </w:t>
      </w:r>
    </w:p>
    <w:p w14:paraId="4770B625" w14:textId="77777777" w:rsidR="0030171B" w:rsidRDefault="0030171B" w:rsidP="007F03B0">
      <w:pPr>
        <w:spacing w:after="0" w:line="480" w:lineRule="auto"/>
        <w:jc w:val="center"/>
        <w:rPr>
          <w:rFonts w:ascii="Times New Roman" w:hAnsi="Times New Roman"/>
          <w:sz w:val="24"/>
          <w:szCs w:val="24"/>
        </w:rPr>
      </w:pPr>
      <w:r>
        <w:rPr>
          <w:rFonts w:ascii="Times New Roman" w:hAnsi="Times New Roman"/>
          <w:sz w:val="24"/>
          <w:szCs w:val="24"/>
        </w:rPr>
        <w:t>Mechanical and Aerospace Engineering Department</w:t>
      </w:r>
    </w:p>
    <w:p w14:paraId="4A0889F3" w14:textId="77777777" w:rsidR="002F5098" w:rsidRPr="0030171B" w:rsidRDefault="002F5098" w:rsidP="007F03B0">
      <w:pPr>
        <w:spacing w:after="0" w:line="480" w:lineRule="auto"/>
        <w:jc w:val="center"/>
        <w:rPr>
          <w:rFonts w:ascii="Times New Roman" w:hAnsi="Times New Roman"/>
          <w:sz w:val="24"/>
          <w:szCs w:val="24"/>
        </w:rPr>
      </w:pPr>
    </w:p>
    <w:p w14:paraId="44A10751" w14:textId="77777777" w:rsidR="001875BF" w:rsidRDefault="001875BF" w:rsidP="007F03B0">
      <w:pPr>
        <w:spacing w:after="0" w:line="480" w:lineRule="auto"/>
        <w:rPr>
          <w:rFonts w:ascii="Times New Roman" w:hAnsi="Times New Roman"/>
          <w:b/>
          <w:sz w:val="24"/>
          <w:szCs w:val="24"/>
        </w:rPr>
      </w:pPr>
    </w:p>
    <w:p w14:paraId="70A298AC" w14:textId="77777777" w:rsidR="00560EA7" w:rsidRDefault="004A7662" w:rsidP="007F03B0">
      <w:pPr>
        <w:spacing w:after="0" w:line="480" w:lineRule="auto"/>
        <w:rPr>
          <w:rFonts w:ascii="Times New Roman" w:hAnsi="Times New Roman"/>
          <w:b/>
          <w:sz w:val="24"/>
          <w:szCs w:val="24"/>
        </w:rPr>
      </w:pPr>
      <w:r>
        <w:rPr>
          <w:rFonts w:ascii="Times New Roman" w:hAnsi="Times New Roman"/>
          <w:b/>
          <w:sz w:val="24"/>
          <w:szCs w:val="24"/>
        </w:rPr>
        <w:t>Abstract</w:t>
      </w:r>
    </w:p>
    <w:p w14:paraId="28C7EE0E" w14:textId="77777777" w:rsidR="006C69F7" w:rsidRDefault="00E12295" w:rsidP="007F03B0">
      <w:pPr>
        <w:spacing w:after="0" w:line="480" w:lineRule="auto"/>
        <w:rPr>
          <w:rFonts w:ascii="Times New Roman" w:hAnsi="Times New Roman"/>
          <w:sz w:val="24"/>
          <w:szCs w:val="24"/>
        </w:rPr>
      </w:pPr>
      <w:r>
        <w:rPr>
          <w:rFonts w:ascii="Times New Roman" w:hAnsi="Times New Roman"/>
          <w:sz w:val="24"/>
          <w:szCs w:val="24"/>
        </w:rPr>
        <w:t>A</w:t>
      </w:r>
      <w:r w:rsidR="002D4242">
        <w:rPr>
          <w:rFonts w:ascii="Times New Roman" w:hAnsi="Times New Roman"/>
          <w:sz w:val="24"/>
          <w:szCs w:val="24"/>
        </w:rPr>
        <w:t xml:space="preserve"> </w:t>
      </w:r>
      <w:r w:rsidR="00490553">
        <w:rPr>
          <w:rFonts w:ascii="Times New Roman" w:hAnsi="Times New Roman"/>
          <w:sz w:val="24"/>
          <w:szCs w:val="24"/>
        </w:rPr>
        <w:t>path planning algorithm</w:t>
      </w:r>
      <w:r w:rsidR="00697390">
        <w:rPr>
          <w:rFonts w:ascii="Times New Roman" w:hAnsi="Times New Roman"/>
          <w:sz w:val="24"/>
          <w:szCs w:val="24"/>
        </w:rPr>
        <w:t xml:space="preserve"> for a s</w:t>
      </w:r>
      <w:r w:rsidR="00F27FAD">
        <w:rPr>
          <w:rFonts w:ascii="Times New Roman" w:hAnsi="Times New Roman"/>
          <w:sz w:val="24"/>
          <w:szCs w:val="24"/>
        </w:rPr>
        <w:t xml:space="preserve">earch and coverage mission using </w:t>
      </w:r>
      <w:r w:rsidR="00697390">
        <w:rPr>
          <w:rFonts w:ascii="Times New Roman" w:hAnsi="Times New Roman"/>
          <w:sz w:val="24"/>
          <w:szCs w:val="24"/>
        </w:rPr>
        <w:t xml:space="preserve">a </w:t>
      </w:r>
      <w:r w:rsidR="00BC0ECF">
        <w:rPr>
          <w:rFonts w:ascii="Times New Roman" w:hAnsi="Times New Roman"/>
          <w:sz w:val="24"/>
          <w:szCs w:val="24"/>
        </w:rPr>
        <w:t xml:space="preserve">small </w:t>
      </w:r>
      <w:r w:rsidR="00697390">
        <w:rPr>
          <w:rFonts w:ascii="Times New Roman" w:hAnsi="Times New Roman"/>
          <w:sz w:val="24"/>
          <w:szCs w:val="24"/>
        </w:rPr>
        <w:t xml:space="preserve">UAV </w:t>
      </w:r>
      <w:r w:rsidR="001E5B83">
        <w:rPr>
          <w:rFonts w:ascii="Times New Roman" w:hAnsi="Times New Roman"/>
          <w:sz w:val="24"/>
          <w:szCs w:val="24"/>
        </w:rPr>
        <w:t>that optimizes the trajectory based on</w:t>
      </w:r>
      <w:r w:rsidR="00697390">
        <w:rPr>
          <w:rFonts w:ascii="Times New Roman" w:hAnsi="Times New Roman"/>
          <w:sz w:val="24"/>
          <w:szCs w:val="24"/>
        </w:rPr>
        <w:t xml:space="preserve"> </w:t>
      </w:r>
      <w:r>
        <w:rPr>
          <w:rFonts w:ascii="Times New Roman" w:hAnsi="Times New Roman"/>
          <w:sz w:val="24"/>
          <w:szCs w:val="24"/>
        </w:rPr>
        <w:t xml:space="preserve">stored </w:t>
      </w:r>
      <w:r w:rsidR="00697390">
        <w:rPr>
          <w:rFonts w:ascii="Times New Roman" w:hAnsi="Times New Roman"/>
          <w:sz w:val="24"/>
          <w:szCs w:val="24"/>
        </w:rPr>
        <w:t>energy and maneuverability constrain</w:t>
      </w:r>
      <w:r w:rsidR="007715E2">
        <w:rPr>
          <w:rFonts w:ascii="Times New Roman" w:hAnsi="Times New Roman"/>
          <w:sz w:val="24"/>
          <w:szCs w:val="24"/>
        </w:rPr>
        <w:t>t</w:t>
      </w:r>
      <w:r w:rsidR="00697390">
        <w:rPr>
          <w:rFonts w:ascii="Times New Roman" w:hAnsi="Times New Roman"/>
          <w:sz w:val="24"/>
          <w:szCs w:val="24"/>
        </w:rPr>
        <w:t>s</w:t>
      </w:r>
      <w:r>
        <w:rPr>
          <w:rFonts w:ascii="Times New Roman" w:hAnsi="Times New Roman"/>
          <w:sz w:val="24"/>
          <w:szCs w:val="24"/>
        </w:rPr>
        <w:t xml:space="preserve"> is presented</w:t>
      </w:r>
      <w:r w:rsidR="00697390">
        <w:rPr>
          <w:rFonts w:ascii="Times New Roman" w:hAnsi="Times New Roman"/>
          <w:sz w:val="24"/>
          <w:szCs w:val="24"/>
        </w:rPr>
        <w:t>.</w:t>
      </w:r>
      <w:r w:rsidR="005D798F">
        <w:rPr>
          <w:rFonts w:ascii="Times New Roman" w:hAnsi="Times New Roman"/>
          <w:sz w:val="24"/>
          <w:szCs w:val="24"/>
        </w:rPr>
        <w:t xml:space="preserve"> </w:t>
      </w:r>
      <w:r w:rsidR="006C69F7">
        <w:rPr>
          <w:rFonts w:ascii="Times New Roman" w:hAnsi="Times New Roman"/>
          <w:sz w:val="24"/>
          <w:szCs w:val="24"/>
        </w:rPr>
        <w:t>The</w:t>
      </w:r>
      <w:r w:rsidR="00490553">
        <w:rPr>
          <w:rFonts w:ascii="Times New Roman" w:hAnsi="Times New Roman"/>
          <w:sz w:val="24"/>
          <w:szCs w:val="24"/>
        </w:rPr>
        <w:t xml:space="preserve"> </w:t>
      </w:r>
      <w:r w:rsidR="00A70AD2">
        <w:rPr>
          <w:rFonts w:ascii="Times New Roman" w:hAnsi="Times New Roman"/>
          <w:sz w:val="24"/>
          <w:szCs w:val="24"/>
        </w:rPr>
        <w:t xml:space="preserve">proposed </w:t>
      </w:r>
      <w:r w:rsidR="001E5B83">
        <w:rPr>
          <w:rFonts w:ascii="Times New Roman" w:hAnsi="Times New Roman"/>
          <w:sz w:val="24"/>
          <w:szCs w:val="24"/>
        </w:rPr>
        <w:t>formulation</w:t>
      </w:r>
      <w:r w:rsidR="000E5B67">
        <w:rPr>
          <w:rFonts w:ascii="Times New Roman" w:hAnsi="Times New Roman"/>
          <w:sz w:val="24"/>
          <w:szCs w:val="24"/>
        </w:rPr>
        <w:t xml:space="preserve"> has a high level of autonomy</w:t>
      </w:r>
      <w:r w:rsidR="00A05AA9">
        <w:rPr>
          <w:rFonts w:ascii="Times New Roman" w:hAnsi="Times New Roman"/>
          <w:sz w:val="24"/>
          <w:szCs w:val="24"/>
        </w:rPr>
        <w:t xml:space="preserve">, without </w:t>
      </w:r>
      <w:r>
        <w:rPr>
          <w:rFonts w:ascii="Times New Roman" w:hAnsi="Times New Roman"/>
          <w:sz w:val="24"/>
          <w:szCs w:val="24"/>
        </w:rPr>
        <w:t>requiring</w:t>
      </w:r>
      <w:r w:rsidR="00A05AA9">
        <w:rPr>
          <w:rFonts w:ascii="Times New Roman" w:hAnsi="Times New Roman"/>
          <w:sz w:val="24"/>
          <w:szCs w:val="24"/>
        </w:rPr>
        <w:t xml:space="preserve"> </w:t>
      </w:r>
      <w:r>
        <w:rPr>
          <w:rFonts w:ascii="Times New Roman" w:hAnsi="Times New Roman"/>
          <w:sz w:val="24"/>
          <w:szCs w:val="24"/>
        </w:rPr>
        <w:t>an exact</w:t>
      </w:r>
      <w:r w:rsidR="002C6F6F">
        <w:rPr>
          <w:rFonts w:ascii="Times New Roman" w:hAnsi="Times New Roman"/>
          <w:sz w:val="24"/>
          <w:szCs w:val="24"/>
        </w:rPr>
        <w:t xml:space="preserve"> choice of optimization parameters</w:t>
      </w:r>
      <w:r w:rsidR="006C69F7">
        <w:rPr>
          <w:rFonts w:ascii="Times New Roman" w:hAnsi="Times New Roman"/>
          <w:sz w:val="24"/>
          <w:szCs w:val="24"/>
        </w:rPr>
        <w:t>.</w:t>
      </w:r>
      <w:r w:rsidR="006A65F1">
        <w:rPr>
          <w:rFonts w:ascii="Times New Roman" w:hAnsi="Times New Roman"/>
          <w:sz w:val="24"/>
          <w:szCs w:val="24"/>
        </w:rPr>
        <w:t xml:space="preserve"> T</w:t>
      </w:r>
      <w:r w:rsidR="00050C93">
        <w:rPr>
          <w:rFonts w:ascii="Times New Roman" w:hAnsi="Times New Roman"/>
          <w:sz w:val="24"/>
          <w:szCs w:val="24"/>
        </w:rPr>
        <w:t xml:space="preserve">he computed trajectory maximizes </w:t>
      </w:r>
      <w:r w:rsidR="00E50DE5">
        <w:rPr>
          <w:rFonts w:ascii="Times New Roman" w:hAnsi="Times New Roman"/>
          <w:sz w:val="24"/>
          <w:szCs w:val="24"/>
        </w:rPr>
        <w:t>spatial</w:t>
      </w:r>
      <w:r w:rsidR="00050C93">
        <w:rPr>
          <w:rFonts w:ascii="Times New Roman" w:hAnsi="Times New Roman"/>
          <w:sz w:val="24"/>
          <w:szCs w:val="24"/>
        </w:rPr>
        <w:t xml:space="preserve"> coverage while </w:t>
      </w:r>
      <w:r>
        <w:rPr>
          <w:rFonts w:ascii="Times New Roman" w:hAnsi="Times New Roman"/>
          <w:sz w:val="24"/>
          <w:szCs w:val="24"/>
        </w:rPr>
        <w:t xml:space="preserve">closely </w:t>
      </w:r>
      <w:r w:rsidR="00050C93">
        <w:rPr>
          <w:rFonts w:ascii="Times New Roman" w:hAnsi="Times New Roman"/>
          <w:sz w:val="24"/>
          <w:szCs w:val="24"/>
        </w:rPr>
        <w:t xml:space="preserve">satisfying </w:t>
      </w:r>
      <w:r>
        <w:rPr>
          <w:rFonts w:ascii="Times New Roman" w:hAnsi="Times New Roman"/>
          <w:sz w:val="24"/>
          <w:szCs w:val="24"/>
        </w:rPr>
        <w:t xml:space="preserve">terminal </w:t>
      </w:r>
      <w:r w:rsidR="00050C93">
        <w:rPr>
          <w:rFonts w:ascii="Times New Roman" w:hAnsi="Times New Roman"/>
          <w:sz w:val="24"/>
          <w:szCs w:val="24"/>
        </w:rPr>
        <w:t>constrain</w:t>
      </w:r>
      <w:r w:rsidR="00E50DE5">
        <w:rPr>
          <w:rFonts w:ascii="Times New Roman" w:hAnsi="Times New Roman"/>
          <w:sz w:val="24"/>
          <w:szCs w:val="24"/>
        </w:rPr>
        <w:t>t</w:t>
      </w:r>
      <w:r w:rsidR="00050C93">
        <w:rPr>
          <w:rFonts w:ascii="Times New Roman" w:hAnsi="Times New Roman"/>
          <w:sz w:val="24"/>
          <w:szCs w:val="24"/>
        </w:rPr>
        <w:t>s</w:t>
      </w:r>
      <w:r w:rsidR="00490553">
        <w:rPr>
          <w:rFonts w:ascii="Times New Roman" w:hAnsi="Times New Roman"/>
          <w:sz w:val="24"/>
          <w:szCs w:val="24"/>
        </w:rPr>
        <w:t xml:space="preserve"> </w:t>
      </w:r>
      <w:r>
        <w:rPr>
          <w:rFonts w:ascii="Times New Roman" w:hAnsi="Times New Roman"/>
          <w:sz w:val="24"/>
          <w:szCs w:val="24"/>
        </w:rPr>
        <w:t>on the position of the vehicle and minimizing the time of flight</w:t>
      </w:r>
      <w:r w:rsidR="002C6F6F">
        <w:rPr>
          <w:rFonts w:ascii="Times New Roman" w:hAnsi="Times New Roman"/>
          <w:sz w:val="24"/>
          <w:szCs w:val="24"/>
        </w:rPr>
        <w:t>.</w:t>
      </w:r>
      <w:r w:rsidR="00A70AD2">
        <w:rPr>
          <w:rFonts w:ascii="Times New Roman" w:hAnsi="Times New Roman"/>
          <w:sz w:val="24"/>
          <w:szCs w:val="24"/>
        </w:rPr>
        <w:t xml:space="preserve"> Comparisons</w:t>
      </w:r>
      <w:r w:rsidR="00136D0C">
        <w:rPr>
          <w:rFonts w:ascii="Times New Roman" w:hAnsi="Times New Roman"/>
          <w:sz w:val="24"/>
          <w:szCs w:val="24"/>
        </w:rPr>
        <w:t xml:space="preserve"> of this formulation</w:t>
      </w:r>
      <w:r w:rsidR="00A70AD2">
        <w:rPr>
          <w:rFonts w:ascii="Times New Roman" w:hAnsi="Times New Roman"/>
          <w:sz w:val="24"/>
          <w:szCs w:val="24"/>
        </w:rPr>
        <w:t xml:space="preserve"> to a path planning algorithm based on time constraint optimization show equivalent coverage performance but improvement in prediction of overall mission duration and terminal position of the vehicle.</w:t>
      </w:r>
    </w:p>
    <w:p w14:paraId="19045466" w14:textId="77777777" w:rsidR="00B10DA0" w:rsidRDefault="00B10DA0" w:rsidP="007F03B0">
      <w:pPr>
        <w:spacing w:after="0" w:line="480" w:lineRule="auto"/>
        <w:rPr>
          <w:rFonts w:ascii="Times New Roman" w:hAnsi="Times New Roman"/>
          <w:sz w:val="24"/>
          <w:szCs w:val="24"/>
        </w:rPr>
      </w:pPr>
    </w:p>
    <w:p w14:paraId="56268134" w14:textId="77777777" w:rsidR="00B11F9C" w:rsidRDefault="00B11F9C" w:rsidP="007F03B0">
      <w:pPr>
        <w:spacing w:after="0" w:line="480" w:lineRule="auto"/>
        <w:rPr>
          <w:rFonts w:ascii="Times New Roman" w:hAnsi="Times New Roman"/>
          <w:sz w:val="24"/>
          <w:szCs w:val="24"/>
        </w:rPr>
      </w:pPr>
    </w:p>
    <w:p w14:paraId="1E3791EB" w14:textId="77777777" w:rsidR="00994FB2" w:rsidRDefault="00994FB2" w:rsidP="007F03B0">
      <w:pPr>
        <w:spacing w:after="0" w:line="480" w:lineRule="auto"/>
        <w:rPr>
          <w:rFonts w:ascii="Times New Roman" w:hAnsi="Times New Roman"/>
          <w:sz w:val="24"/>
          <w:szCs w:val="24"/>
        </w:rPr>
      </w:pPr>
    </w:p>
    <w:p w14:paraId="54E598AC" w14:textId="77777777" w:rsidR="00DE59E1" w:rsidRDefault="00DE59E1" w:rsidP="007F03B0">
      <w:pPr>
        <w:spacing w:after="0" w:line="480" w:lineRule="auto"/>
        <w:rPr>
          <w:rFonts w:ascii="Times New Roman" w:hAnsi="Times New Roman"/>
          <w:sz w:val="24"/>
          <w:szCs w:val="24"/>
        </w:rPr>
      </w:pPr>
    </w:p>
    <w:p w14:paraId="071ED016" w14:textId="77777777" w:rsidR="00DE59E1" w:rsidRDefault="00DE59E1" w:rsidP="007F03B0">
      <w:pPr>
        <w:spacing w:after="0" w:line="480" w:lineRule="auto"/>
        <w:rPr>
          <w:rFonts w:ascii="Times New Roman" w:hAnsi="Times New Roman"/>
          <w:sz w:val="24"/>
          <w:szCs w:val="24"/>
        </w:rPr>
      </w:pPr>
    </w:p>
    <w:p w14:paraId="4421880D" w14:textId="77777777" w:rsidR="00DE59E1" w:rsidRDefault="00DE59E1" w:rsidP="007F03B0">
      <w:pPr>
        <w:spacing w:after="0" w:line="480" w:lineRule="auto"/>
        <w:rPr>
          <w:rFonts w:ascii="Times New Roman" w:hAnsi="Times New Roman"/>
          <w:sz w:val="24"/>
          <w:szCs w:val="24"/>
        </w:rPr>
      </w:pPr>
    </w:p>
    <w:p w14:paraId="556D2D11" w14:textId="77777777" w:rsidR="00DE59E1" w:rsidRDefault="00DE59E1" w:rsidP="007F03B0">
      <w:pPr>
        <w:spacing w:after="0" w:line="480" w:lineRule="auto"/>
        <w:rPr>
          <w:rFonts w:ascii="Times New Roman" w:hAnsi="Times New Roman"/>
          <w:sz w:val="24"/>
          <w:szCs w:val="24"/>
        </w:rPr>
        <w:sectPr w:rsidR="00DE59E1" w:rsidSect="006A7A12">
          <w:footerReference w:type="default" r:id="rId8"/>
          <w:pgSz w:w="12240" w:h="15840"/>
          <w:pgMar w:top="1440" w:right="1440" w:bottom="1440" w:left="1440" w:header="720" w:footer="720" w:gutter="0"/>
          <w:cols w:space="720"/>
          <w:docGrid w:linePitch="360"/>
        </w:sectPr>
      </w:pPr>
    </w:p>
    <w:p w14:paraId="5866D6EA" w14:textId="77777777" w:rsidR="0017061B" w:rsidRPr="006A0BFA" w:rsidRDefault="00697390" w:rsidP="007F03B0">
      <w:pPr>
        <w:pStyle w:val="ListParagraph"/>
        <w:numPr>
          <w:ilvl w:val="0"/>
          <w:numId w:val="6"/>
        </w:numPr>
        <w:spacing w:after="0" w:line="480" w:lineRule="auto"/>
        <w:jc w:val="center"/>
        <w:rPr>
          <w:rFonts w:ascii="Times New Roman" w:hAnsi="Times New Roman"/>
          <w:b/>
          <w:sz w:val="24"/>
          <w:szCs w:val="24"/>
        </w:rPr>
      </w:pPr>
      <w:r w:rsidRPr="00B11F9C">
        <w:rPr>
          <w:rFonts w:ascii="Times New Roman" w:hAnsi="Times New Roman"/>
          <w:b/>
          <w:sz w:val="24"/>
          <w:szCs w:val="24"/>
        </w:rPr>
        <w:lastRenderedPageBreak/>
        <w:t>Introduction</w:t>
      </w:r>
    </w:p>
    <w:p w14:paraId="7C4FC4DE" w14:textId="03E9E92D" w:rsidR="00876720" w:rsidRDefault="0072754F" w:rsidP="007F03B0">
      <w:pPr>
        <w:spacing w:after="0" w:line="480" w:lineRule="auto"/>
        <w:rPr>
          <w:rFonts w:ascii="Times New Roman" w:hAnsi="Times New Roman"/>
          <w:sz w:val="24"/>
          <w:szCs w:val="24"/>
        </w:rPr>
      </w:pPr>
      <w:r>
        <w:rPr>
          <w:rFonts w:ascii="Times New Roman" w:hAnsi="Times New Roman"/>
          <w:sz w:val="24"/>
          <w:szCs w:val="24"/>
        </w:rPr>
        <w:t>The increased interest in UAVs has seen the</w:t>
      </w:r>
      <w:r w:rsidR="00994FB2">
        <w:rPr>
          <w:rFonts w:ascii="Times New Roman" w:hAnsi="Times New Roman"/>
          <w:sz w:val="24"/>
          <w:szCs w:val="24"/>
        </w:rPr>
        <w:t>ir</w:t>
      </w:r>
      <w:r>
        <w:rPr>
          <w:rFonts w:ascii="Times New Roman" w:hAnsi="Times New Roman"/>
          <w:sz w:val="24"/>
          <w:szCs w:val="24"/>
        </w:rPr>
        <w:t xml:space="preserve"> implementation in mili</w:t>
      </w:r>
      <w:r w:rsidR="00495B5D">
        <w:rPr>
          <w:rFonts w:ascii="Times New Roman" w:hAnsi="Times New Roman"/>
          <w:sz w:val="24"/>
          <w:szCs w:val="24"/>
        </w:rPr>
        <w:t>tary and civilian operations. Small inexpensive autonomous aerial vehicles are of great interest</w:t>
      </w:r>
      <w:r w:rsidR="00657C74">
        <w:rPr>
          <w:rFonts w:ascii="Times New Roman" w:hAnsi="Times New Roman"/>
          <w:sz w:val="24"/>
          <w:szCs w:val="24"/>
        </w:rPr>
        <w:t xml:space="preserve"> in search and coverage, surveillance, border patrol, and mapping </w:t>
      </w:r>
      <w:r w:rsidR="005D798F">
        <w:rPr>
          <w:rFonts w:ascii="Times New Roman" w:hAnsi="Times New Roman"/>
          <w:sz w:val="24"/>
          <w:szCs w:val="24"/>
        </w:rPr>
        <w:t>missions</w:t>
      </w:r>
      <w:r w:rsidR="00C032DF">
        <w:rPr>
          <w:rFonts w:ascii="Times New Roman" w:hAnsi="Times New Roman"/>
          <w:noProof/>
          <w:sz w:val="24"/>
          <w:szCs w:val="24"/>
        </w:rPr>
        <w:t xml:space="preserve"> </w:t>
      </w:r>
      <w:sdt>
        <w:sdtPr>
          <w:rPr>
            <w:rFonts w:ascii="Times New Roman" w:hAnsi="Times New Roman"/>
            <w:noProof/>
            <w:sz w:val="24"/>
            <w:szCs w:val="24"/>
          </w:rPr>
          <w:id w:val="-626849131"/>
          <w:citation/>
        </w:sdtPr>
        <w:sdtEndPr/>
        <w:sdtContent>
          <w:r w:rsidR="00447BF8">
            <w:rPr>
              <w:rFonts w:ascii="Times New Roman" w:hAnsi="Times New Roman"/>
              <w:noProof/>
              <w:sz w:val="24"/>
              <w:szCs w:val="24"/>
            </w:rPr>
            <w:fldChar w:fldCharType="begin"/>
          </w:r>
          <w:r w:rsidR="00447BF8">
            <w:rPr>
              <w:rFonts w:ascii="Times New Roman" w:hAnsi="Times New Roman"/>
              <w:noProof/>
              <w:sz w:val="24"/>
              <w:szCs w:val="24"/>
            </w:rPr>
            <w:instrText xml:space="preserve"> CITATION All \l 1033 </w:instrText>
          </w:r>
          <w:r w:rsidR="00447BF8">
            <w:rPr>
              <w:rFonts w:ascii="Times New Roman" w:hAnsi="Times New Roman"/>
              <w:noProof/>
              <w:sz w:val="24"/>
              <w:szCs w:val="24"/>
            </w:rPr>
            <w:fldChar w:fldCharType="separate"/>
          </w:r>
          <w:r w:rsidR="00447BF8" w:rsidRPr="00447BF8">
            <w:rPr>
              <w:rFonts w:ascii="Times New Roman" w:hAnsi="Times New Roman"/>
              <w:noProof/>
              <w:sz w:val="24"/>
              <w:szCs w:val="24"/>
            </w:rPr>
            <w:t>[1]</w:t>
          </w:r>
          <w:r w:rsidR="00447BF8">
            <w:rPr>
              <w:rFonts w:ascii="Times New Roman" w:hAnsi="Times New Roman"/>
              <w:noProof/>
              <w:sz w:val="24"/>
              <w:szCs w:val="24"/>
            </w:rPr>
            <w:fldChar w:fldCharType="end"/>
          </w:r>
        </w:sdtContent>
      </w:sdt>
      <w:r w:rsidR="00447BF8">
        <w:rPr>
          <w:rFonts w:ascii="Times New Roman" w:hAnsi="Times New Roman"/>
          <w:noProof/>
          <w:sz w:val="24"/>
          <w:szCs w:val="24"/>
        </w:rPr>
        <w:t>-</w:t>
      </w:r>
      <w:sdt>
        <w:sdtPr>
          <w:rPr>
            <w:rFonts w:ascii="Times New Roman" w:hAnsi="Times New Roman"/>
            <w:noProof/>
            <w:sz w:val="24"/>
            <w:szCs w:val="24"/>
          </w:rPr>
          <w:id w:val="-515538019"/>
          <w:citation/>
        </w:sdtPr>
        <w:sdtEndPr/>
        <w:sdtContent>
          <w:r w:rsidR="00447BF8">
            <w:rPr>
              <w:rFonts w:ascii="Times New Roman" w:hAnsi="Times New Roman"/>
              <w:noProof/>
              <w:sz w:val="24"/>
              <w:szCs w:val="24"/>
            </w:rPr>
            <w:fldChar w:fldCharType="begin"/>
          </w:r>
          <w:r w:rsidR="00447BF8">
            <w:rPr>
              <w:rFonts w:ascii="Times New Roman" w:hAnsi="Times New Roman"/>
              <w:noProof/>
              <w:sz w:val="24"/>
              <w:szCs w:val="24"/>
            </w:rPr>
            <w:instrText xml:space="preserve"> CITATION All1 \l 1033 </w:instrText>
          </w:r>
          <w:r w:rsidR="00447BF8">
            <w:rPr>
              <w:rFonts w:ascii="Times New Roman" w:hAnsi="Times New Roman"/>
              <w:noProof/>
              <w:sz w:val="24"/>
              <w:szCs w:val="24"/>
            </w:rPr>
            <w:fldChar w:fldCharType="separate"/>
          </w:r>
          <w:r w:rsidR="00447BF8">
            <w:rPr>
              <w:rFonts w:ascii="Times New Roman" w:hAnsi="Times New Roman"/>
              <w:noProof/>
              <w:sz w:val="24"/>
              <w:szCs w:val="24"/>
            </w:rPr>
            <w:t xml:space="preserve"> </w:t>
          </w:r>
          <w:r w:rsidR="00447BF8" w:rsidRPr="00447BF8">
            <w:rPr>
              <w:rFonts w:ascii="Times New Roman" w:hAnsi="Times New Roman"/>
              <w:noProof/>
              <w:sz w:val="24"/>
              <w:szCs w:val="24"/>
            </w:rPr>
            <w:t>[2]</w:t>
          </w:r>
          <w:r w:rsidR="00447BF8">
            <w:rPr>
              <w:rFonts w:ascii="Times New Roman" w:hAnsi="Times New Roman"/>
              <w:noProof/>
              <w:sz w:val="24"/>
              <w:szCs w:val="24"/>
            </w:rPr>
            <w:fldChar w:fldCharType="end"/>
          </w:r>
        </w:sdtContent>
      </w:sdt>
      <w:r w:rsidR="005D798F">
        <w:rPr>
          <w:rFonts w:ascii="Times New Roman" w:hAnsi="Times New Roman"/>
          <w:sz w:val="24"/>
          <w:szCs w:val="24"/>
        </w:rPr>
        <w:t xml:space="preserve">. </w:t>
      </w:r>
      <w:r w:rsidR="004F6F0D">
        <w:rPr>
          <w:rFonts w:ascii="Times New Roman" w:hAnsi="Times New Roman"/>
          <w:sz w:val="24"/>
          <w:szCs w:val="24"/>
        </w:rPr>
        <w:t>These m</w:t>
      </w:r>
      <w:r w:rsidR="00E65555">
        <w:rPr>
          <w:rFonts w:ascii="Times New Roman" w:hAnsi="Times New Roman"/>
          <w:sz w:val="24"/>
          <w:szCs w:val="24"/>
        </w:rPr>
        <w:t xml:space="preserve">issions require repetitive aerial </w:t>
      </w:r>
      <w:r w:rsidR="00994FB2">
        <w:rPr>
          <w:rFonts w:ascii="Times New Roman" w:hAnsi="Times New Roman"/>
          <w:sz w:val="24"/>
          <w:szCs w:val="24"/>
        </w:rPr>
        <w:t>maneuvers</w:t>
      </w:r>
      <w:r w:rsidR="00E65555">
        <w:rPr>
          <w:rFonts w:ascii="Times New Roman" w:hAnsi="Times New Roman"/>
          <w:sz w:val="24"/>
          <w:szCs w:val="24"/>
        </w:rPr>
        <w:t xml:space="preserve"> in order to locate objects/targets as soon as possible in a region, or to generate a collage of a specified region. Due to the repetitive nature of the </w:t>
      </w:r>
      <w:r w:rsidR="008C7EF6">
        <w:rPr>
          <w:rFonts w:ascii="Times New Roman" w:hAnsi="Times New Roman"/>
          <w:sz w:val="24"/>
          <w:szCs w:val="24"/>
        </w:rPr>
        <w:t>mission,</w:t>
      </w:r>
      <w:r w:rsidR="00E65555">
        <w:rPr>
          <w:rFonts w:ascii="Times New Roman" w:hAnsi="Times New Roman"/>
          <w:sz w:val="24"/>
          <w:szCs w:val="24"/>
        </w:rPr>
        <w:t xml:space="preserve"> small autonomous aerial vehicles are the clear choice</w:t>
      </w:r>
      <w:r w:rsidR="008C7EF6">
        <w:rPr>
          <w:rFonts w:ascii="Times New Roman" w:hAnsi="Times New Roman"/>
          <w:sz w:val="24"/>
          <w:szCs w:val="24"/>
        </w:rPr>
        <w:t xml:space="preserve"> to perform these tedious missions. The repetitive nature allows for the automation of the mission that reduces cost of the mission and allow for a faster and more effective coverage of an area </w:t>
      </w:r>
      <w:sdt>
        <w:sdtPr>
          <w:rPr>
            <w:rFonts w:ascii="Times New Roman" w:hAnsi="Times New Roman"/>
            <w:sz w:val="24"/>
            <w:szCs w:val="24"/>
          </w:rPr>
          <w:id w:val="870491303"/>
          <w:citation/>
        </w:sdtPr>
        <w:sdtEndPr/>
        <w:sdtContent>
          <w:r w:rsidR="00447BF8">
            <w:rPr>
              <w:rFonts w:ascii="Times New Roman" w:hAnsi="Times New Roman"/>
              <w:sz w:val="24"/>
              <w:szCs w:val="24"/>
            </w:rPr>
            <w:fldChar w:fldCharType="begin"/>
          </w:r>
          <w:r w:rsidR="00447BF8">
            <w:rPr>
              <w:rFonts w:ascii="Times New Roman" w:hAnsi="Times New Roman"/>
              <w:noProof/>
              <w:sz w:val="24"/>
              <w:szCs w:val="24"/>
            </w:rPr>
            <w:instrText xml:space="preserve"> CITATION All \l 1033 </w:instrText>
          </w:r>
          <w:r w:rsidR="00447BF8">
            <w:rPr>
              <w:rFonts w:ascii="Times New Roman" w:hAnsi="Times New Roman"/>
              <w:sz w:val="24"/>
              <w:szCs w:val="24"/>
            </w:rPr>
            <w:fldChar w:fldCharType="separate"/>
          </w:r>
          <w:r w:rsidR="00447BF8" w:rsidRPr="00447BF8">
            <w:rPr>
              <w:rFonts w:ascii="Times New Roman" w:hAnsi="Times New Roman"/>
              <w:noProof/>
              <w:sz w:val="24"/>
              <w:szCs w:val="24"/>
            </w:rPr>
            <w:t>[1]</w:t>
          </w:r>
          <w:r w:rsidR="00447BF8">
            <w:rPr>
              <w:rFonts w:ascii="Times New Roman" w:hAnsi="Times New Roman"/>
              <w:sz w:val="24"/>
              <w:szCs w:val="24"/>
            </w:rPr>
            <w:fldChar w:fldCharType="end"/>
          </w:r>
        </w:sdtContent>
      </w:sdt>
      <w:r w:rsidR="008C7EF6">
        <w:rPr>
          <w:rFonts w:ascii="Times New Roman" w:hAnsi="Times New Roman"/>
          <w:sz w:val="24"/>
          <w:szCs w:val="24"/>
        </w:rPr>
        <w:t>-</w:t>
      </w:r>
      <w:sdt>
        <w:sdtPr>
          <w:rPr>
            <w:rFonts w:ascii="Times New Roman" w:hAnsi="Times New Roman"/>
            <w:sz w:val="24"/>
            <w:szCs w:val="24"/>
          </w:rPr>
          <w:id w:val="848599332"/>
          <w:citation/>
        </w:sdtPr>
        <w:sdtEndPr/>
        <w:sdtContent>
          <w:r w:rsidR="00447BF8">
            <w:rPr>
              <w:rFonts w:ascii="Times New Roman" w:hAnsi="Times New Roman"/>
              <w:sz w:val="24"/>
              <w:szCs w:val="24"/>
            </w:rPr>
            <w:fldChar w:fldCharType="begin"/>
          </w:r>
          <w:r w:rsidR="00447BF8">
            <w:rPr>
              <w:rFonts w:ascii="Times New Roman" w:hAnsi="Times New Roman"/>
              <w:noProof/>
              <w:sz w:val="24"/>
              <w:szCs w:val="24"/>
            </w:rPr>
            <w:instrText xml:space="preserve"> CITATION Tri10 \l 1033 </w:instrText>
          </w:r>
          <w:r w:rsidR="00447BF8">
            <w:rPr>
              <w:rFonts w:ascii="Times New Roman" w:hAnsi="Times New Roman"/>
              <w:sz w:val="24"/>
              <w:szCs w:val="24"/>
            </w:rPr>
            <w:fldChar w:fldCharType="separate"/>
          </w:r>
          <w:r w:rsidR="00447BF8">
            <w:rPr>
              <w:rFonts w:ascii="Times New Roman" w:hAnsi="Times New Roman"/>
              <w:noProof/>
              <w:sz w:val="24"/>
              <w:szCs w:val="24"/>
            </w:rPr>
            <w:t xml:space="preserve"> </w:t>
          </w:r>
          <w:r w:rsidR="00447BF8" w:rsidRPr="00447BF8">
            <w:rPr>
              <w:rFonts w:ascii="Times New Roman" w:hAnsi="Times New Roman"/>
              <w:noProof/>
              <w:sz w:val="24"/>
              <w:szCs w:val="24"/>
            </w:rPr>
            <w:t>[3]</w:t>
          </w:r>
          <w:r w:rsidR="00447BF8">
            <w:rPr>
              <w:rFonts w:ascii="Times New Roman" w:hAnsi="Times New Roman"/>
              <w:sz w:val="24"/>
              <w:szCs w:val="24"/>
            </w:rPr>
            <w:fldChar w:fldCharType="end"/>
          </w:r>
        </w:sdtContent>
      </w:sdt>
      <w:r w:rsidR="00447BF8">
        <w:rPr>
          <w:rFonts w:ascii="Times New Roman" w:hAnsi="Times New Roman"/>
          <w:sz w:val="24"/>
          <w:szCs w:val="24"/>
        </w:rPr>
        <w:t>.</w:t>
      </w:r>
      <w:r w:rsidR="00876720">
        <w:rPr>
          <w:rFonts w:ascii="Times New Roman" w:hAnsi="Times New Roman"/>
          <w:sz w:val="24"/>
          <w:szCs w:val="24"/>
        </w:rPr>
        <w:t xml:space="preserve"> </w:t>
      </w:r>
    </w:p>
    <w:p w14:paraId="1B406E23" w14:textId="6677668A" w:rsidR="00876720" w:rsidRDefault="00BE67FD" w:rsidP="007F03B0">
      <w:pPr>
        <w:spacing w:after="0" w:line="480" w:lineRule="auto"/>
        <w:rPr>
          <w:rFonts w:ascii="Times New Roman" w:hAnsi="Times New Roman"/>
          <w:sz w:val="24"/>
          <w:szCs w:val="24"/>
        </w:rPr>
      </w:pPr>
      <w:r>
        <w:rPr>
          <w:rFonts w:ascii="Times New Roman" w:hAnsi="Times New Roman"/>
          <w:sz w:val="24"/>
          <w:szCs w:val="24"/>
        </w:rPr>
        <w:t xml:space="preserve">The </w:t>
      </w:r>
      <w:r w:rsidR="004F6F0D">
        <w:rPr>
          <w:rFonts w:ascii="Times New Roman" w:hAnsi="Times New Roman"/>
          <w:sz w:val="24"/>
          <w:szCs w:val="24"/>
        </w:rPr>
        <w:t xml:space="preserve">primary </w:t>
      </w:r>
      <w:r>
        <w:rPr>
          <w:rFonts w:ascii="Times New Roman" w:hAnsi="Times New Roman"/>
          <w:sz w:val="24"/>
          <w:szCs w:val="24"/>
        </w:rPr>
        <w:t xml:space="preserve">challenge </w:t>
      </w:r>
      <w:r w:rsidR="004F6F0D">
        <w:rPr>
          <w:rFonts w:ascii="Times New Roman" w:hAnsi="Times New Roman"/>
          <w:sz w:val="24"/>
          <w:szCs w:val="24"/>
        </w:rPr>
        <w:t>in</w:t>
      </w:r>
      <w:r>
        <w:rPr>
          <w:rFonts w:ascii="Times New Roman" w:hAnsi="Times New Roman"/>
          <w:sz w:val="24"/>
          <w:szCs w:val="24"/>
        </w:rPr>
        <w:t xml:space="preserve"> implementing small autonomous aerial vehicles </w:t>
      </w:r>
      <w:r w:rsidR="004F6F0D">
        <w:rPr>
          <w:rFonts w:ascii="Times New Roman" w:hAnsi="Times New Roman"/>
          <w:sz w:val="24"/>
          <w:szCs w:val="24"/>
        </w:rPr>
        <w:t xml:space="preserve">for </w:t>
      </w:r>
      <w:r>
        <w:rPr>
          <w:rFonts w:ascii="Times New Roman" w:hAnsi="Times New Roman"/>
          <w:sz w:val="24"/>
          <w:szCs w:val="24"/>
        </w:rPr>
        <w:t xml:space="preserve">a search and coverage mission is planning the path of the vehicle that will effectively cover the specified region. </w:t>
      </w:r>
      <w:r w:rsidR="004F6F0D">
        <w:rPr>
          <w:rFonts w:ascii="Times New Roman" w:hAnsi="Times New Roman"/>
          <w:sz w:val="24"/>
          <w:szCs w:val="24"/>
        </w:rPr>
        <w:t xml:space="preserve">This requires the development of </w:t>
      </w:r>
      <w:r>
        <w:rPr>
          <w:rFonts w:ascii="Times New Roman" w:hAnsi="Times New Roman"/>
          <w:sz w:val="24"/>
          <w:szCs w:val="24"/>
        </w:rPr>
        <w:t>an algorithm that will always generate trajectories to maximize the spatial coverage for any specified conditions.</w:t>
      </w:r>
      <w:r w:rsidR="00876720">
        <w:rPr>
          <w:rFonts w:ascii="Times New Roman" w:hAnsi="Times New Roman"/>
          <w:sz w:val="24"/>
          <w:szCs w:val="24"/>
        </w:rPr>
        <w:t xml:space="preserve"> </w:t>
      </w:r>
      <w:r w:rsidR="005927F7">
        <w:rPr>
          <w:rFonts w:ascii="Times New Roman" w:hAnsi="Times New Roman"/>
          <w:sz w:val="24"/>
          <w:szCs w:val="24"/>
        </w:rPr>
        <w:t>Different approaches exist to deal with the sea</w:t>
      </w:r>
      <w:r w:rsidR="00DA173C">
        <w:rPr>
          <w:rFonts w:ascii="Times New Roman" w:hAnsi="Times New Roman"/>
          <w:sz w:val="24"/>
          <w:szCs w:val="24"/>
        </w:rPr>
        <w:t>rch and cover</w:t>
      </w:r>
      <w:r w:rsidR="00B12882">
        <w:rPr>
          <w:rFonts w:ascii="Times New Roman" w:hAnsi="Times New Roman"/>
          <w:sz w:val="24"/>
          <w:szCs w:val="24"/>
        </w:rPr>
        <w:t xml:space="preserve">age problem. </w:t>
      </w:r>
      <w:r w:rsidR="00876720">
        <w:rPr>
          <w:rFonts w:ascii="Times New Roman" w:hAnsi="Times New Roman"/>
          <w:sz w:val="24"/>
          <w:szCs w:val="24"/>
        </w:rPr>
        <w:t xml:space="preserve">These </w:t>
      </w:r>
      <w:r w:rsidR="004F6F0D">
        <w:rPr>
          <w:rFonts w:ascii="Times New Roman" w:hAnsi="Times New Roman"/>
          <w:sz w:val="24"/>
          <w:szCs w:val="24"/>
        </w:rPr>
        <w:t>fall broadly into two categories -</w:t>
      </w:r>
      <w:r w:rsidR="00B12882">
        <w:rPr>
          <w:rFonts w:ascii="Times New Roman" w:hAnsi="Times New Roman"/>
          <w:sz w:val="24"/>
          <w:szCs w:val="24"/>
        </w:rPr>
        <w:t xml:space="preserve"> standard search patterns and nonstandard search patterns. </w:t>
      </w:r>
      <w:r w:rsidR="004F6F0D">
        <w:rPr>
          <w:rFonts w:ascii="Times New Roman" w:hAnsi="Times New Roman"/>
          <w:sz w:val="24"/>
          <w:szCs w:val="24"/>
        </w:rPr>
        <w:t>S</w:t>
      </w:r>
      <w:r w:rsidR="00B12882">
        <w:rPr>
          <w:rFonts w:ascii="Times New Roman" w:hAnsi="Times New Roman"/>
          <w:sz w:val="24"/>
          <w:szCs w:val="24"/>
        </w:rPr>
        <w:t xml:space="preserve">tandard patterns include </w:t>
      </w:r>
      <w:r w:rsidR="00876720">
        <w:rPr>
          <w:rFonts w:ascii="Times New Roman" w:hAnsi="Times New Roman"/>
          <w:sz w:val="24"/>
          <w:szCs w:val="24"/>
        </w:rPr>
        <w:t xml:space="preserve">those such as </w:t>
      </w:r>
      <w:r w:rsidR="00B12882">
        <w:rPr>
          <w:rFonts w:ascii="Times New Roman" w:hAnsi="Times New Roman"/>
          <w:sz w:val="24"/>
          <w:szCs w:val="24"/>
        </w:rPr>
        <w:t xml:space="preserve">spiral and serpentine/grid </w:t>
      </w:r>
      <w:r w:rsidR="007D6F4F">
        <w:rPr>
          <w:rFonts w:ascii="Times New Roman" w:hAnsi="Times New Roman"/>
          <w:sz w:val="24"/>
          <w:szCs w:val="24"/>
        </w:rPr>
        <w:t xml:space="preserve">(boustrophedon motion) </w:t>
      </w:r>
      <w:sdt>
        <w:sdtPr>
          <w:rPr>
            <w:rFonts w:ascii="Times New Roman" w:hAnsi="Times New Roman"/>
            <w:sz w:val="24"/>
            <w:szCs w:val="24"/>
          </w:rPr>
          <w:id w:val="471951670"/>
          <w:citation/>
        </w:sdtPr>
        <w:sdtEndPr/>
        <w:sdtContent>
          <w:r w:rsidR="00447BF8">
            <w:rPr>
              <w:rFonts w:ascii="Times New Roman" w:hAnsi="Times New Roman"/>
              <w:sz w:val="24"/>
              <w:szCs w:val="24"/>
            </w:rPr>
            <w:fldChar w:fldCharType="begin"/>
          </w:r>
          <w:r w:rsidR="00447BF8">
            <w:rPr>
              <w:rFonts w:ascii="Times New Roman" w:hAnsi="Times New Roman"/>
              <w:sz w:val="24"/>
              <w:szCs w:val="24"/>
            </w:rPr>
            <w:instrText xml:space="preserve"> CITATION Jae10 \l 1033 </w:instrText>
          </w:r>
          <w:r w:rsidR="00447BF8">
            <w:rPr>
              <w:rFonts w:ascii="Times New Roman" w:hAnsi="Times New Roman"/>
              <w:sz w:val="24"/>
              <w:szCs w:val="24"/>
            </w:rPr>
            <w:fldChar w:fldCharType="separate"/>
          </w:r>
          <w:r w:rsidR="00447BF8" w:rsidRPr="00447BF8">
            <w:rPr>
              <w:rFonts w:ascii="Times New Roman" w:hAnsi="Times New Roman"/>
              <w:noProof/>
              <w:sz w:val="24"/>
              <w:szCs w:val="24"/>
            </w:rPr>
            <w:t>[4]</w:t>
          </w:r>
          <w:r w:rsidR="00447BF8">
            <w:rPr>
              <w:rFonts w:ascii="Times New Roman" w:hAnsi="Times New Roman"/>
              <w:sz w:val="24"/>
              <w:szCs w:val="24"/>
            </w:rPr>
            <w:fldChar w:fldCharType="end"/>
          </w:r>
        </w:sdtContent>
      </w:sdt>
      <w:r w:rsidR="00447BF8">
        <w:rPr>
          <w:rFonts w:ascii="Times New Roman" w:hAnsi="Times New Roman"/>
          <w:sz w:val="24"/>
          <w:szCs w:val="24"/>
        </w:rPr>
        <w:t>-</w:t>
      </w:r>
      <w:sdt>
        <w:sdtPr>
          <w:rPr>
            <w:rFonts w:ascii="Times New Roman" w:hAnsi="Times New Roman"/>
            <w:sz w:val="24"/>
            <w:szCs w:val="24"/>
          </w:rPr>
          <w:id w:val="-1955791845"/>
          <w:citation/>
        </w:sdtPr>
        <w:sdtEndPr/>
        <w:sdtContent>
          <w:r w:rsidR="00447BF8">
            <w:rPr>
              <w:rFonts w:ascii="Times New Roman" w:hAnsi="Times New Roman"/>
              <w:sz w:val="24"/>
              <w:szCs w:val="24"/>
            </w:rPr>
            <w:fldChar w:fldCharType="begin"/>
          </w:r>
          <w:r w:rsidR="00447BF8">
            <w:rPr>
              <w:rFonts w:ascii="Times New Roman" w:hAnsi="Times New Roman"/>
              <w:noProof/>
              <w:sz w:val="24"/>
              <w:szCs w:val="24"/>
            </w:rPr>
            <w:instrText xml:space="preserve"> CITATION Gil01 \l 1033 </w:instrText>
          </w:r>
          <w:r w:rsidR="00447BF8">
            <w:rPr>
              <w:rFonts w:ascii="Times New Roman" w:hAnsi="Times New Roman"/>
              <w:sz w:val="24"/>
              <w:szCs w:val="24"/>
            </w:rPr>
            <w:fldChar w:fldCharType="separate"/>
          </w:r>
          <w:r w:rsidR="00447BF8">
            <w:rPr>
              <w:rFonts w:ascii="Times New Roman" w:hAnsi="Times New Roman"/>
              <w:noProof/>
              <w:sz w:val="24"/>
              <w:szCs w:val="24"/>
            </w:rPr>
            <w:t xml:space="preserve"> </w:t>
          </w:r>
          <w:r w:rsidR="00447BF8" w:rsidRPr="00447BF8">
            <w:rPr>
              <w:rFonts w:ascii="Times New Roman" w:hAnsi="Times New Roman"/>
              <w:noProof/>
              <w:sz w:val="24"/>
              <w:szCs w:val="24"/>
            </w:rPr>
            <w:t>[5]</w:t>
          </w:r>
          <w:r w:rsidR="00447BF8">
            <w:rPr>
              <w:rFonts w:ascii="Times New Roman" w:hAnsi="Times New Roman"/>
              <w:sz w:val="24"/>
              <w:szCs w:val="24"/>
            </w:rPr>
            <w:fldChar w:fldCharType="end"/>
          </w:r>
        </w:sdtContent>
      </w:sdt>
      <w:r w:rsidR="00B12882">
        <w:rPr>
          <w:rFonts w:ascii="Times New Roman" w:hAnsi="Times New Roman"/>
          <w:sz w:val="24"/>
          <w:szCs w:val="24"/>
        </w:rPr>
        <w:t>. Even though</w:t>
      </w:r>
      <w:r w:rsidR="00DB5186">
        <w:rPr>
          <w:rFonts w:ascii="Times New Roman" w:hAnsi="Times New Roman"/>
          <w:sz w:val="24"/>
          <w:szCs w:val="24"/>
        </w:rPr>
        <w:t>,</w:t>
      </w:r>
      <w:r w:rsidR="00B12882">
        <w:rPr>
          <w:rFonts w:ascii="Times New Roman" w:hAnsi="Times New Roman"/>
          <w:sz w:val="24"/>
          <w:szCs w:val="24"/>
        </w:rPr>
        <w:t xml:space="preserve"> </w:t>
      </w:r>
      <w:r w:rsidR="004F2C48">
        <w:rPr>
          <w:rFonts w:ascii="Times New Roman" w:hAnsi="Times New Roman"/>
          <w:sz w:val="24"/>
          <w:szCs w:val="24"/>
        </w:rPr>
        <w:t xml:space="preserve">standard </w:t>
      </w:r>
      <w:r w:rsidR="00B12882">
        <w:rPr>
          <w:rFonts w:ascii="Times New Roman" w:hAnsi="Times New Roman"/>
          <w:sz w:val="24"/>
          <w:szCs w:val="24"/>
        </w:rPr>
        <w:t xml:space="preserve">search patterns </w:t>
      </w:r>
      <w:r w:rsidR="004F2C48">
        <w:rPr>
          <w:rFonts w:ascii="Times New Roman" w:hAnsi="Times New Roman"/>
          <w:sz w:val="24"/>
          <w:szCs w:val="24"/>
        </w:rPr>
        <w:t>have proven useful to search an</w:t>
      </w:r>
      <w:r w:rsidR="00B12882">
        <w:rPr>
          <w:rFonts w:ascii="Times New Roman" w:hAnsi="Times New Roman"/>
          <w:sz w:val="24"/>
          <w:szCs w:val="24"/>
        </w:rPr>
        <w:t xml:space="preserve"> area</w:t>
      </w:r>
      <w:r w:rsidR="004F2C48">
        <w:rPr>
          <w:rFonts w:ascii="Times New Roman" w:hAnsi="Times New Roman"/>
          <w:sz w:val="24"/>
          <w:szCs w:val="24"/>
        </w:rPr>
        <w:t>,</w:t>
      </w:r>
      <w:r w:rsidR="00B12882">
        <w:rPr>
          <w:rFonts w:ascii="Times New Roman" w:hAnsi="Times New Roman"/>
          <w:sz w:val="24"/>
          <w:szCs w:val="24"/>
        </w:rPr>
        <w:t xml:space="preserve"> they</w:t>
      </w:r>
      <w:r w:rsidR="00DB5186">
        <w:rPr>
          <w:rFonts w:ascii="Times New Roman" w:hAnsi="Times New Roman"/>
          <w:sz w:val="24"/>
          <w:szCs w:val="24"/>
        </w:rPr>
        <w:t xml:space="preserve"> are not ideal </w:t>
      </w:r>
      <w:r w:rsidR="004F2C48">
        <w:rPr>
          <w:rFonts w:ascii="Times New Roman" w:hAnsi="Times New Roman"/>
          <w:sz w:val="24"/>
          <w:szCs w:val="24"/>
        </w:rPr>
        <w:t xml:space="preserve">since </w:t>
      </w:r>
      <w:r w:rsidR="004F6F0D">
        <w:rPr>
          <w:rFonts w:ascii="Times New Roman" w:hAnsi="Times New Roman"/>
          <w:sz w:val="24"/>
          <w:szCs w:val="24"/>
        </w:rPr>
        <w:t>they do not suit situations where multiple vehicles are cooperating to accomplish the task</w:t>
      </w:r>
      <w:r w:rsidR="004F2C48">
        <w:rPr>
          <w:rFonts w:ascii="Times New Roman" w:hAnsi="Times New Roman"/>
          <w:sz w:val="24"/>
          <w:szCs w:val="24"/>
        </w:rPr>
        <w:t>.</w:t>
      </w:r>
      <w:r w:rsidR="00876720">
        <w:rPr>
          <w:rFonts w:ascii="Times New Roman" w:hAnsi="Times New Roman"/>
          <w:sz w:val="24"/>
          <w:szCs w:val="24"/>
        </w:rPr>
        <w:t xml:space="preserve"> </w:t>
      </w:r>
      <w:r w:rsidR="006C7D84">
        <w:rPr>
          <w:rFonts w:ascii="Times New Roman" w:hAnsi="Times New Roman"/>
          <w:sz w:val="24"/>
          <w:szCs w:val="24"/>
        </w:rPr>
        <w:t xml:space="preserve">On the other hand, nonstandard search patterns that have a random trajectory </w:t>
      </w:r>
      <w:r w:rsidR="003862B6">
        <w:rPr>
          <w:rFonts w:ascii="Times New Roman" w:hAnsi="Times New Roman"/>
          <w:sz w:val="24"/>
          <w:szCs w:val="24"/>
        </w:rPr>
        <w:t>are</w:t>
      </w:r>
      <w:r w:rsidR="006C7D84">
        <w:rPr>
          <w:rFonts w:ascii="Times New Roman" w:hAnsi="Times New Roman"/>
          <w:sz w:val="24"/>
          <w:szCs w:val="24"/>
        </w:rPr>
        <w:t xml:space="preserve"> easier to program in cooperative search and coverage scenario. Some algorithms used to generate the nonstandard search patterns are the</w:t>
      </w:r>
      <w:r w:rsidR="00AC359A">
        <w:rPr>
          <w:rFonts w:ascii="Times New Roman" w:hAnsi="Times New Roman"/>
          <w:sz w:val="24"/>
          <w:szCs w:val="24"/>
        </w:rPr>
        <w:t xml:space="preserve"> A</w:t>
      </w:r>
      <w:r w:rsidR="00AC359A">
        <w:rPr>
          <w:rFonts w:ascii="Times New Roman" w:hAnsi="Times New Roman"/>
          <w:sz w:val="24"/>
          <w:szCs w:val="24"/>
          <w:vertAlign w:val="superscript"/>
        </w:rPr>
        <w:t>*</w:t>
      </w:r>
      <w:r w:rsidR="00015FC9">
        <w:rPr>
          <w:rFonts w:ascii="Times New Roman" w:hAnsi="Times New Roman"/>
          <w:sz w:val="24"/>
          <w:szCs w:val="24"/>
        </w:rPr>
        <w:t xml:space="preserve"> and traveling salesmen</w:t>
      </w:r>
      <w:r w:rsidR="00907076">
        <w:rPr>
          <w:rFonts w:ascii="Times New Roman" w:hAnsi="Times New Roman"/>
          <w:sz w:val="24"/>
          <w:szCs w:val="24"/>
        </w:rPr>
        <w:t>, which are heuristic techniques</w:t>
      </w:r>
      <w:r w:rsidR="00886F24">
        <w:rPr>
          <w:rFonts w:ascii="Times New Roman" w:hAnsi="Times New Roman"/>
          <w:sz w:val="24"/>
          <w:szCs w:val="24"/>
        </w:rPr>
        <w:t xml:space="preserve"> </w:t>
      </w:r>
      <w:sdt>
        <w:sdtPr>
          <w:rPr>
            <w:rFonts w:ascii="Times New Roman" w:hAnsi="Times New Roman"/>
            <w:sz w:val="24"/>
            <w:szCs w:val="24"/>
          </w:rPr>
          <w:id w:val="-141270477"/>
          <w:citation/>
        </w:sdtPr>
        <w:sdtEndPr/>
        <w:sdtContent>
          <w:r w:rsidR="00447BF8">
            <w:rPr>
              <w:rFonts w:ascii="Times New Roman" w:hAnsi="Times New Roman"/>
              <w:sz w:val="24"/>
              <w:szCs w:val="24"/>
            </w:rPr>
            <w:fldChar w:fldCharType="begin"/>
          </w:r>
          <w:r w:rsidR="00447BF8">
            <w:rPr>
              <w:rFonts w:ascii="Times New Roman" w:hAnsi="Times New Roman"/>
              <w:sz w:val="24"/>
              <w:szCs w:val="24"/>
            </w:rPr>
            <w:instrText xml:space="preserve"> CITATION Muh05 \l 1033 </w:instrText>
          </w:r>
          <w:r w:rsidR="00447BF8">
            <w:rPr>
              <w:rFonts w:ascii="Times New Roman" w:hAnsi="Times New Roman"/>
              <w:sz w:val="24"/>
              <w:szCs w:val="24"/>
            </w:rPr>
            <w:fldChar w:fldCharType="separate"/>
          </w:r>
          <w:r w:rsidR="00447BF8" w:rsidRPr="00447BF8">
            <w:rPr>
              <w:rFonts w:ascii="Times New Roman" w:hAnsi="Times New Roman"/>
              <w:noProof/>
              <w:sz w:val="24"/>
              <w:szCs w:val="24"/>
            </w:rPr>
            <w:t>[6]</w:t>
          </w:r>
          <w:r w:rsidR="00447BF8">
            <w:rPr>
              <w:rFonts w:ascii="Times New Roman" w:hAnsi="Times New Roman"/>
              <w:sz w:val="24"/>
              <w:szCs w:val="24"/>
            </w:rPr>
            <w:fldChar w:fldCharType="end"/>
          </w:r>
        </w:sdtContent>
      </w:sdt>
      <w:r w:rsidR="00907076">
        <w:rPr>
          <w:rFonts w:ascii="Times New Roman" w:hAnsi="Times New Roman"/>
          <w:sz w:val="24"/>
          <w:szCs w:val="24"/>
        </w:rPr>
        <w:t>.</w:t>
      </w:r>
      <w:r w:rsidR="00015FC9">
        <w:rPr>
          <w:rFonts w:ascii="Times New Roman" w:hAnsi="Times New Roman"/>
          <w:sz w:val="24"/>
          <w:szCs w:val="24"/>
        </w:rPr>
        <w:t xml:space="preserve"> </w:t>
      </w:r>
      <w:r w:rsidR="00886F24">
        <w:rPr>
          <w:rFonts w:ascii="Times New Roman" w:hAnsi="Times New Roman"/>
          <w:sz w:val="24"/>
          <w:szCs w:val="24"/>
        </w:rPr>
        <w:t xml:space="preserve">A heuristic technique </w:t>
      </w:r>
      <w:r w:rsidR="004F6F0D">
        <w:rPr>
          <w:rFonts w:ascii="Times New Roman" w:hAnsi="Times New Roman"/>
          <w:sz w:val="24"/>
          <w:szCs w:val="24"/>
        </w:rPr>
        <w:t xml:space="preserve">optimizes the trajectory based on </w:t>
      </w:r>
      <w:r w:rsidR="003862B6">
        <w:rPr>
          <w:rFonts w:ascii="Times New Roman" w:hAnsi="Times New Roman"/>
          <w:sz w:val="24"/>
          <w:szCs w:val="24"/>
        </w:rPr>
        <w:t xml:space="preserve">the cost to reach the current state and the cost to reach the goal from the current state. </w:t>
      </w:r>
      <w:r w:rsidR="00D66ACF">
        <w:rPr>
          <w:rFonts w:ascii="Times New Roman" w:hAnsi="Times New Roman"/>
          <w:sz w:val="24"/>
          <w:szCs w:val="24"/>
        </w:rPr>
        <w:t>Other forms of search techniques used are probabilistic</w:t>
      </w:r>
      <w:r w:rsidR="00D847D7">
        <w:rPr>
          <w:rFonts w:ascii="Times New Roman" w:hAnsi="Times New Roman"/>
          <w:sz w:val="24"/>
          <w:szCs w:val="24"/>
        </w:rPr>
        <w:t>, which use</w:t>
      </w:r>
      <w:r w:rsidR="00D068EA">
        <w:rPr>
          <w:rFonts w:ascii="Times New Roman" w:hAnsi="Times New Roman"/>
          <w:sz w:val="24"/>
          <w:szCs w:val="24"/>
        </w:rPr>
        <w:t xml:space="preserve"> the probability of the location of an </w:t>
      </w:r>
      <w:r w:rsidR="00D068EA">
        <w:rPr>
          <w:rFonts w:ascii="Times New Roman" w:hAnsi="Times New Roman"/>
          <w:sz w:val="24"/>
          <w:szCs w:val="24"/>
        </w:rPr>
        <w:lastRenderedPageBreak/>
        <w:t>object/target in a region</w:t>
      </w:r>
      <w:r w:rsidR="00D847D7">
        <w:rPr>
          <w:rFonts w:ascii="Times New Roman" w:hAnsi="Times New Roman"/>
          <w:sz w:val="24"/>
          <w:szCs w:val="24"/>
        </w:rPr>
        <w:t>, requiring some prior information of the bounded region</w:t>
      </w:r>
      <w:r w:rsidR="00D66ACF">
        <w:rPr>
          <w:rFonts w:ascii="Times New Roman" w:hAnsi="Times New Roman"/>
          <w:sz w:val="24"/>
          <w:szCs w:val="24"/>
        </w:rPr>
        <w:t xml:space="preserve"> </w:t>
      </w:r>
      <w:sdt>
        <w:sdtPr>
          <w:rPr>
            <w:rFonts w:ascii="Times New Roman" w:hAnsi="Times New Roman"/>
            <w:sz w:val="24"/>
            <w:szCs w:val="24"/>
          </w:rPr>
          <w:id w:val="1426768619"/>
          <w:citation/>
        </w:sdtPr>
        <w:sdtEndPr/>
        <w:sdtContent>
          <w:r w:rsidR="00447BF8">
            <w:rPr>
              <w:rFonts w:ascii="Times New Roman" w:hAnsi="Times New Roman"/>
              <w:sz w:val="24"/>
              <w:szCs w:val="24"/>
            </w:rPr>
            <w:fldChar w:fldCharType="begin"/>
          </w:r>
          <w:r w:rsidR="00447BF8">
            <w:rPr>
              <w:rFonts w:ascii="Times New Roman" w:hAnsi="Times New Roman"/>
              <w:noProof/>
              <w:sz w:val="24"/>
              <w:szCs w:val="24"/>
            </w:rPr>
            <w:instrText xml:space="preserve"> CITATION Son10 \l 1033 </w:instrText>
          </w:r>
          <w:r w:rsidR="00447BF8">
            <w:rPr>
              <w:rFonts w:ascii="Times New Roman" w:hAnsi="Times New Roman"/>
              <w:sz w:val="24"/>
              <w:szCs w:val="24"/>
            </w:rPr>
            <w:fldChar w:fldCharType="separate"/>
          </w:r>
          <w:r w:rsidR="00447BF8" w:rsidRPr="00447BF8">
            <w:rPr>
              <w:rFonts w:ascii="Times New Roman" w:hAnsi="Times New Roman"/>
              <w:noProof/>
              <w:sz w:val="24"/>
              <w:szCs w:val="24"/>
            </w:rPr>
            <w:t>[7]</w:t>
          </w:r>
          <w:r w:rsidR="00447BF8">
            <w:rPr>
              <w:rFonts w:ascii="Times New Roman" w:hAnsi="Times New Roman"/>
              <w:sz w:val="24"/>
              <w:szCs w:val="24"/>
            </w:rPr>
            <w:fldChar w:fldCharType="end"/>
          </w:r>
        </w:sdtContent>
      </w:sdt>
      <w:r w:rsidR="00447BF8">
        <w:rPr>
          <w:rFonts w:ascii="Times New Roman" w:hAnsi="Times New Roman"/>
          <w:noProof/>
          <w:sz w:val="24"/>
          <w:szCs w:val="24"/>
        </w:rPr>
        <w:t>-</w:t>
      </w:r>
      <w:sdt>
        <w:sdtPr>
          <w:rPr>
            <w:rFonts w:ascii="Times New Roman" w:hAnsi="Times New Roman"/>
            <w:noProof/>
            <w:sz w:val="24"/>
            <w:szCs w:val="24"/>
          </w:rPr>
          <w:id w:val="-520928826"/>
          <w:citation/>
        </w:sdtPr>
        <w:sdtEndPr/>
        <w:sdtContent>
          <w:r w:rsidR="00447BF8">
            <w:rPr>
              <w:rFonts w:ascii="Times New Roman" w:hAnsi="Times New Roman"/>
              <w:noProof/>
              <w:sz w:val="24"/>
              <w:szCs w:val="24"/>
            </w:rPr>
            <w:fldChar w:fldCharType="begin"/>
          </w:r>
          <w:r w:rsidR="00447BF8">
            <w:rPr>
              <w:rFonts w:ascii="Times New Roman" w:hAnsi="Times New Roman"/>
              <w:noProof/>
              <w:sz w:val="24"/>
              <w:szCs w:val="24"/>
            </w:rPr>
            <w:instrText xml:space="preserve"> CITATION Zho07 \l 1033 </w:instrText>
          </w:r>
          <w:r w:rsidR="00447BF8">
            <w:rPr>
              <w:rFonts w:ascii="Times New Roman" w:hAnsi="Times New Roman"/>
              <w:noProof/>
              <w:sz w:val="24"/>
              <w:szCs w:val="24"/>
            </w:rPr>
            <w:fldChar w:fldCharType="separate"/>
          </w:r>
          <w:r w:rsidR="00447BF8">
            <w:rPr>
              <w:rFonts w:ascii="Times New Roman" w:hAnsi="Times New Roman"/>
              <w:noProof/>
              <w:sz w:val="24"/>
              <w:szCs w:val="24"/>
            </w:rPr>
            <w:t xml:space="preserve"> </w:t>
          </w:r>
          <w:r w:rsidR="00447BF8" w:rsidRPr="00447BF8">
            <w:rPr>
              <w:rFonts w:ascii="Times New Roman" w:hAnsi="Times New Roman"/>
              <w:noProof/>
              <w:sz w:val="24"/>
              <w:szCs w:val="24"/>
            </w:rPr>
            <w:t>[8]</w:t>
          </w:r>
          <w:r w:rsidR="00447BF8">
            <w:rPr>
              <w:rFonts w:ascii="Times New Roman" w:hAnsi="Times New Roman"/>
              <w:noProof/>
              <w:sz w:val="24"/>
              <w:szCs w:val="24"/>
            </w:rPr>
            <w:fldChar w:fldCharType="end"/>
          </w:r>
        </w:sdtContent>
      </w:sdt>
      <w:r w:rsidR="00A51AFD">
        <w:rPr>
          <w:rFonts w:ascii="Times New Roman" w:hAnsi="Times New Roman"/>
          <w:sz w:val="24"/>
          <w:szCs w:val="24"/>
        </w:rPr>
        <w:t>.</w:t>
      </w:r>
      <w:r w:rsidR="00D847D7">
        <w:rPr>
          <w:rFonts w:ascii="Times New Roman" w:hAnsi="Times New Roman"/>
          <w:sz w:val="24"/>
          <w:szCs w:val="24"/>
        </w:rPr>
        <w:t xml:space="preserve"> In this form of search the user has to provide the amount of targets in the bounded region and the probability of the distribution of the targets/objects in the bounded region from prior survey information</w:t>
      </w:r>
      <w:r w:rsidR="007D0570">
        <w:rPr>
          <w:rFonts w:ascii="Times New Roman" w:hAnsi="Times New Roman"/>
          <w:sz w:val="24"/>
          <w:szCs w:val="24"/>
        </w:rPr>
        <w:t xml:space="preserve">. This time of search method is primarily used in military application in which satellite information can provide the likelihood of the location of objects/targets. The UAV would primarily focus in sections with the greatest probability of identifying object/targets and then searches the regions with the least probability of a target/object. </w:t>
      </w:r>
      <w:r w:rsidR="00D847D7">
        <w:rPr>
          <w:rFonts w:ascii="Times New Roman" w:hAnsi="Times New Roman"/>
          <w:sz w:val="24"/>
          <w:szCs w:val="24"/>
        </w:rPr>
        <w:t xml:space="preserve"> </w:t>
      </w:r>
      <w:r w:rsidR="00D068EA">
        <w:rPr>
          <w:rFonts w:ascii="Times New Roman" w:hAnsi="Times New Roman"/>
          <w:sz w:val="24"/>
          <w:szCs w:val="24"/>
        </w:rPr>
        <w:t xml:space="preserve"> </w:t>
      </w:r>
    </w:p>
    <w:p w14:paraId="11CE075D" w14:textId="0B8203A2" w:rsidR="00876720" w:rsidRPr="000823F4" w:rsidRDefault="00876720" w:rsidP="007F03B0">
      <w:pPr>
        <w:spacing w:after="0" w:line="480" w:lineRule="auto"/>
        <w:rPr>
          <w:rFonts w:ascii="Times New Roman" w:hAnsi="Times New Roman"/>
          <w:sz w:val="24"/>
          <w:szCs w:val="24"/>
        </w:rPr>
      </w:pPr>
      <w:r>
        <w:rPr>
          <w:rFonts w:ascii="Times New Roman" w:hAnsi="Times New Roman"/>
          <w:sz w:val="24"/>
          <w:szCs w:val="24"/>
        </w:rPr>
        <w:t xml:space="preserve">The foundation for the </w:t>
      </w:r>
      <w:r w:rsidR="00E939D4">
        <w:rPr>
          <w:rFonts w:ascii="Times New Roman" w:hAnsi="Times New Roman"/>
          <w:sz w:val="24"/>
          <w:szCs w:val="24"/>
        </w:rPr>
        <w:t xml:space="preserve">primary contribution </w:t>
      </w:r>
      <w:r>
        <w:rPr>
          <w:rFonts w:ascii="Times New Roman" w:hAnsi="Times New Roman"/>
          <w:sz w:val="24"/>
          <w:szCs w:val="24"/>
        </w:rPr>
        <w:t xml:space="preserve">in this paper is the algorithm defined in </w:t>
      </w:r>
      <w:sdt>
        <w:sdtPr>
          <w:rPr>
            <w:rFonts w:ascii="Times New Roman" w:hAnsi="Times New Roman"/>
            <w:sz w:val="24"/>
            <w:szCs w:val="24"/>
          </w:rPr>
          <w:id w:val="1939175528"/>
          <w:citation/>
        </w:sdtPr>
        <w:sdtEndPr/>
        <w:sdtContent>
          <w:r w:rsidR="00447BF8">
            <w:rPr>
              <w:rFonts w:ascii="Times New Roman" w:hAnsi="Times New Roman"/>
              <w:sz w:val="24"/>
              <w:szCs w:val="24"/>
            </w:rPr>
            <w:fldChar w:fldCharType="begin"/>
          </w:r>
          <w:r w:rsidR="00447BF8">
            <w:rPr>
              <w:rFonts w:ascii="Times New Roman" w:hAnsi="Times New Roman"/>
              <w:sz w:val="24"/>
              <w:szCs w:val="24"/>
            </w:rPr>
            <w:instrText xml:space="preserve"> CITATION Vij13 \l 1033 </w:instrText>
          </w:r>
          <w:r w:rsidR="00447BF8">
            <w:rPr>
              <w:rFonts w:ascii="Times New Roman" w:hAnsi="Times New Roman"/>
              <w:sz w:val="24"/>
              <w:szCs w:val="24"/>
            </w:rPr>
            <w:fldChar w:fldCharType="separate"/>
          </w:r>
          <w:r w:rsidR="00447BF8" w:rsidRPr="00447BF8">
            <w:rPr>
              <w:rFonts w:ascii="Times New Roman" w:hAnsi="Times New Roman"/>
              <w:noProof/>
              <w:sz w:val="24"/>
              <w:szCs w:val="24"/>
            </w:rPr>
            <w:t>[9]</w:t>
          </w:r>
          <w:r w:rsidR="00447BF8">
            <w:rPr>
              <w:rFonts w:ascii="Times New Roman" w:hAnsi="Times New Roman"/>
              <w:sz w:val="24"/>
              <w:szCs w:val="24"/>
            </w:rPr>
            <w:fldChar w:fldCharType="end"/>
          </w:r>
        </w:sdtContent>
      </w:sdt>
      <w:r>
        <w:rPr>
          <w:rFonts w:ascii="Times New Roman" w:hAnsi="Times New Roman"/>
          <w:sz w:val="24"/>
          <w:szCs w:val="24"/>
        </w:rPr>
        <w:t>-</w:t>
      </w:r>
      <w:sdt>
        <w:sdtPr>
          <w:rPr>
            <w:rFonts w:ascii="Times New Roman" w:hAnsi="Times New Roman"/>
            <w:sz w:val="24"/>
            <w:szCs w:val="24"/>
          </w:rPr>
          <w:id w:val="-1864436334"/>
          <w:citation/>
        </w:sdtPr>
        <w:sdtEndPr/>
        <w:sdtContent>
          <w:r w:rsidR="00447BF8">
            <w:rPr>
              <w:rFonts w:ascii="Times New Roman" w:hAnsi="Times New Roman"/>
              <w:sz w:val="24"/>
              <w:szCs w:val="24"/>
            </w:rPr>
            <w:fldChar w:fldCharType="begin"/>
          </w:r>
          <w:r w:rsidR="00447BF8">
            <w:rPr>
              <w:rFonts w:ascii="Times New Roman" w:hAnsi="Times New Roman"/>
              <w:noProof/>
              <w:sz w:val="24"/>
              <w:szCs w:val="24"/>
            </w:rPr>
            <w:instrText xml:space="preserve"> CITATION Ahm06 \l 1033 </w:instrText>
          </w:r>
          <w:r w:rsidR="00447BF8">
            <w:rPr>
              <w:rFonts w:ascii="Times New Roman" w:hAnsi="Times New Roman"/>
              <w:sz w:val="24"/>
              <w:szCs w:val="24"/>
            </w:rPr>
            <w:fldChar w:fldCharType="separate"/>
          </w:r>
          <w:r w:rsidR="00447BF8">
            <w:rPr>
              <w:rFonts w:ascii="Times New Roman" w:hAnsi="Times New Roman"/>
              <w:noProof/>
              <w:sz w:val="24"/>
              <w:szCs w:val="24"/>
            </w:rPr>
            <w:t xml:space="preserve"> </w:t>
          </w:r>
          <w:r w:rsidR="00447BF8" w:rsidRPr="00447BF8">
            <w:rPr>
              <w:rFonts w:ascii="Times New Roman" w:hAnsi="Times New Roman"/>
              <w:noProof/>
              <w:sz w:val="24"/>
              <w:szCs w:val="24"/>
            </w:rPr>
            <w:t>[10]</w:t>
          </w:r>
          <w:r w:rsidR="00447BF8">
            <w:rPr>
              <w:rFonts w:ascii="Times New Roman" w:hAnsi="Times New Roman"/>
              <w:sz w:val="24"/>
              <w:szCs w:val="24"/>
            </w:rPr>
            <w:fldChar w:fldCharType="end"/>
          </w:r>
        </w:sdtContent>
      </w:sdt>
      <w:r>
        <w:rPr>
          <w:rFonts w:ascii="Times New Roman" w:hAnsi="Times New Roman"/>
          <w:sz w:val="24"/>
          <w:szCs w:val="24"/>
        </w:rPr>
        <w:t xml:space="preserve"> for generating a trajectory that maximizes spatial-temporal coverage based on a preset of turning rates and preset mission duration.</w:t>
      </w:r>
      <w:r w:rsidR="00E939D4">
        <w:rPr>
          <w:rFonts w:ascii="Times New Roman" w:hAnsi="Times New Roman"/>
          <w:sz w:val="24"/>
          <w:szCs w:val="24"/>
        </w:rPr>
        <w:t xml:space="preserve">  It</w:t>
      </w:r>
      <w:r>
        <w:rPr>
          <w:rFonts w:ascii="Times New Roman" w:hAnsi="Times New Roman"/>
          <w:sz w:val="24"/>
          <w:szCs w:val="24"/>
        </w:rPr>
        <w:t xml:space="preserve"> is a heuristic algorithm and a modified version of A* that quantifies the amount area covered by each of the possible paths from the current state and the cost to reach the desired exit state from the end of the current path being calculated. The path selected is the one with lowest value of the sum of the two costs. The algorithm utilizes a receding horizon control (RHC) formulation to generate the optimal trajectory which includes a feedback to account for any disturbance that may deviate the vehicle from its predicted path. There </w:t>
      </w:r>
      <w:r w:rsidR="00E12295">
        <w:rPr>
          <w:rFonts w:ascii="Times New Roman" w:hAnsi="Times New Roman"/>
          <w:sz w:val="24"/>
          <w:szCs w:val="24"/>
        </w:rPr>
        <w:t xml:space="preserve">are </w:t>
      </w:r>
      <w:r>
        <w:rPr>
          <w:rFonts w:ascii="Times New Roman" w:hAnsi="Times New Roman"/>
          <w:sz w:val="24"/>
          <w:szCs w:val="24"/>
        </w:rPr>
        <w:t xml:space="preserve">several shortcomings of the algorithm presented in </w:t>
      </w:r>
      <w:sdt>
        <w:sdtPr>
          <w:rPr>
            <w:rFonts w:ascii="Times New Roman" w:hAnsi="Times New Roman"/>
            <w:sz w:val="24"/>
            <w:szCs w:val="24"/>
          </w:rPr>
          <w:id w:val="63298842"/>
          <w:citation/>
        </w:sdtPr>
        <w:sdtEndPr/>
        <w:sdtContent>
          <w:r w:rsidR="00447BF8">
            <w:rPr>
              <w:rFonts w:ascii="Times New Roman" w:hAnsi="Times New Roman"/>
              <w:sz w:val="24"/>
              <w:szCs w:val="24"/>
            </w:rPr>
            <w:fldChar w:fldCharType="begin"/>
          </w:r>
          <w:r w:rsidR="00447BF8">
            <w:rPr>
              <w:rFonts w:ascii="Times New Roman" w:hAnsi="Times New Roman"/>
              <w:noProof/>
              <w:sz w:val="24"/>
              <w:szCs w:val="24"/>
            </w:rPr>
            <w:instrText xml:space="preserve"> CITATION Vij13 \l 1033 </w:instrText>
          </w:r>
          <w:r w:rsidR="00447BF8">
            <w:rPr>
              <w:rFonts w:ascii="Times New Roman" w:hAnsi="Times New Roman"/>
              <w:sz w:val="24"/>
              <w:szCs w:val="24"/>
            </w:rPr>
            <w:fldChar w:fldCharType="separate"/>
          </w:r>
          <w:r w:rsidR="00447BF8" w:rsidRPr="00447BF8">
            <w:rPr>
              <w:rFonts w:ascii="Times New Roman" w:hAnsi="Times New Roman"/>
              <w:noProof/>
              <w:sz w:val="24"/>
              <w:szCs w:val="24"/>
            </w:rPr>
            <w:t>[9]</w:t>
          </w:r>
          <w:r w:rsidR="00447BF8">
            <w:rPr>
              <w:rFonts w:ascii="Times New Roman" w:hAnsi="Times New Roman"/>
              <w:sz w:val="24"/>
              <w:szCs w:val="24"/>
            </w:rPr>
            <w:fldChar w:fldCharType="end"/>
          </w:r>
        </w:sdtContent>
      </w:sdt>
      <w:r>
        <w:rPr>
          <w:rFonts w:ascii="Times New Roman" w:hAnsi="Times New Roman"/>
          <w:sz w:val="24"/>
          <w:szCs w:val="24"/>
        </w:rPr>
        <w:t xml:space="preserve">. </w:t>
      </w:r>
      <w:r w:rsidR="00E12295">
        <w:rPr>
          <w:rFonts w:ascii="Times New Roman" w:hAnsi="Times New Roman"/>
          <w:sz w:val="24"/>
          <w:szCs w:val="24"/>
        </w:rPr>
        <w:t>T</w:t>
      </w:r>
      <w:r>
        <w:rPr>
          <w:rFonts w:ascii="Times New Roman" w:hAnsi="Times New Roman"/>
          <w:sz w:val="24"/>
          <w:szCs w:val="24"/>
        </w:rPr>
        <w:t xml:space="preserve">he algorithm uses a set mission duration </w:t>
      </w:r>
      <w:r w:rsidR="00E12295">
        <w:rPr>
          <w:rFonts w:ascii="Times New Roman" w:hAnsi="Times New Roman"/>
          <w:sz w:val="24"/>
          <w:szCs w:val="24"/>
        </w:rPr>
        <w:t>with an</w:t>
      </w:r>
      <w:r>
        <w:rPr>
          <w:rFonts w:ascii="Times New Roman" w:hAnsi="Times New Roman"/>
          <w:sz w:val="24"/>
          <w:szCs w:val="24"/>
        </w:rPr>
        <w:t xml:space="preserve"> assumption of constant power consumption by the vehicle during the mission. In reality, the power consumption of the vehicle is not constant since it varies according to the maneuver and turn rate. </w:t>
      </w:r>
      <w:r w:rsidR="00E12295">
        <w:rPr>
          <w:rFonts w:ascii="Times New Roman" w:hAnsi="Times New Roman"/>
          <w:sz w:val="24"/>
          <w:szCs w:val="24"/>
        </w:rPr>
        <w:t xml:space="preserve">Secondly, </w:t>
      </w:r>
      <w:r>
        <w:rPr>
          <w:rFonts w:ascii="Times New Roman" w:hAnsi="Times New Roman"/>
          <w:sz w:val="24"/>
          <w:szCs w:val="24"/>
        </w:rPr>
        <w:t xml:space="preserve">the algorithm selects the optimal path using a discrete set of turning rates that </w:t>
      </w:r>
      <w:r w:rsidR="00E12295">
        <w:rPr>
          <w:rFonts w:ascii="Times New Roman" w:hAnsi="Times New Roman"/>
          <w:sz w:val="24"/>
          <w:szCs w:val="24"/>
        </w:rPr>
        <w:t>has to be speci</w:t>
      </w:r>
      <w:r w:rsidR="00DE59E1">
        <w:rPr>
          <w:rFonts w:ascii="Times New Roman" w:hAnsi="Times New Roman"/>
          <w:sz w:val="24"/>
          <w:szCs w:val="24"/>
        </w:rPr>
        <w:t>fied prior to the optimization</w:t>
      </w:r>
      <w:r>
        <w:rPr>
          <w:rFonts w:ascii="Times New Roman" w:hAnsi="Times New Roman"/>
          <w:sz w:val="24"/>
          <w:szCs w:val="24"/>
        </w:rPr>
        <w:t xml:space="preserve">. Even though, the algorithm can potentially generate the most optimal trajectory, </w:t>
      </w:r>
      <w:r w:rsidR="00E12295">
        <w:rPr>
          <w:rFonts w:ascii="Times New Roman" w:hAnsi="Times New Roman"/>
          <w:sz w:val="24"/>
          <w:szCs w:val="24"/>
        </w:rPr>
        <w:t>an exhaustive simulation analysis is required</w:t>
      </w:r>
      <w:r>
        <w:rPr>
          <w:rFonts w:ascii="Times New Roman" w:hAnsi="Times New Roman"/>
          <w:sz w:val="24"/>
          <w:szCs w:val="24"/>
        </w:rPr>
        <w:t xml:space="preserve"> to obtain the </w:t>
      </w:r>
      <w:r w:rsidR="00E12295">
        <w:rPr>
          <w:rFonts w:ascii="Times New Roman" w:hAnsi="Times New Roman"/>
          <w:sz w:val="24"/>
          <w:szCs w:val="24"/>
        </w:rPr>
        <w:t>appropriate</w:t>
      </w:r>
      <w:r>
        <w:rPr>
          <w:rFonts w:ascii="Times New Roman" w:hAnsi="Times New Roman"/>
          <w:sz w:val="24"/>
          <w:szCs w:val="24"/>
        </w:rPr>
        <w:t xml:space="preserve"> set of turning rates </w:t>
      </w:r>
      <w:r w:rsidR="00E12295">
        <w:rPr>
          <w:rFonts w:ascii="Times New Roman" w:hAnsi="Times New Roman"/>
          <w:sz w:val="24"/>
          <w:szCs w:val="24"/>
        </w:rPr>
        <w:t>resulting in</w:t>
      </w:r>
      <w:r>
        <w:rPr>
          <w:rFonts w:ascii="Times New Roman" w:hAnsi="Times New Roman"/>
          <w:sz w:val="24"/>
          <w:szCs w:val="24"/>
        </w:rPr>
        <w:t xml:space="preserve"> multiple iterations. Moreover, the optimal discrete set of turning rates may only be optimal for particular set of boundary </w:t>
      </w:r>
      <w:r>
        <w:rPr>
          <w:rFonts w:ascii="Times New Roman" w:hAnsi="Times New Roman"/>
          <w:sz w:val="24"/>
          <w:szCs w:val="24"/>
        </w:rPr>
        <w:lastRenderedPageBreak/>
        <w:t xml:space="preserve">conditions. This requires the user to iterate the computation of the most optimal discrete set of turning rates for each possible specified condition. </w:t>
      </w:r>
      <w:r w:rsidR="004E4BEA">
        <w:rPr>
          <w:rFonts w:ascii="Times New Roman" w:hAnsi="Times New Roman"/>
          <w:sz w:val="24"/>
          <w:szCs w:val="24"/>
        </w:rPr>
        <w:t>Finally,</w:t>
      </w:r>
      <w:r>
        <w:rPr>
          <w:rFonts w:ascii="Times New Roman" w:hAnsi="Times New Roman"/>
          <w:sz w:val="24"/>
          <w:szCs w:val="24"/>
        </w:rPr>
        <w:t xml:space="preserve"> the algorithm requires the discretization of the search region in order to compute the amount of the area covered by the vehicle as it performs the mission. </w:t>
      </w:r>
      <w:r w:rsidR="004E4BEA">
        <w:rPr>
          <w:rFonts w:ascii="Times New Roman" w:hAnsi="Times New Roman"/>
          <w:sz w:val="24"/>
          <w:szCs w:val="24"/>
        </w:rPr>
        <w:t>This can result in</w:t>
      </w:r>
      <w:r>
        <w:rPr>
          <w:rFonts w:ascii="Times New Roman" w:hAnsi="Times New Roman"/>
          <w:sz w:val="24"/>
          <w:szCs w:val="24"/>
        </w:rPr>
        <w:t xml:space="preserve"> </w:t>
      </w:r>
      <w:r w:rsidR="004E4BEA">
        <w:rPr>
          <w:rFonts w:ascii="Times New Roman" w:hAnsi="Times New Roman"/>
          <w:sz w:val="24"/>
          <w:szCs w:val="24"/>
        </w:rPr>
        <w:t>an overestimation of</w:t>
      </w:r>
      <w:r w:rsidR="0091143E">
        <w:rPr>
          <w:rFonts w:ascii="Times New Roman" w:hAnsi="Times New Roman"/>
          <w:sz w:val="24"/>
          <w:szCs w:val="24"/>
        </w:rPr>
        <w:t xml:space="preserve"> the actual area </w:t>
      </w:r>
      <w:r>
        <w:rPr>
          <w:rFonts w:ascii="Times New Roman" w:hAnsi="Times New Roman"/>
          <w:sz w:val="24"/>
          <w:szCs w:val="24"/>
        </w:rPr>
        <w:t xml:space="preserve">covered by the vehicle </w:t>
      </w:r>
      <w:r w:rsidR="004E4BEA">
        <w:rPr>
          <w:rFonts w:ascii="Times New Roman" w:hAnsi="Times New Roman"/>
          <w:sz w:val="24"/>
          <w:szCs w:val="24"/>
        </w:rPr>
        <w:t>since it</w:t>
      </w:r>
      <w:r>
        <w:rPr>
          <w:rFonts w:ascii="Times New Roman" w:hAnsi="Times New Roman"/>
          <w:sz w:val="24"/>
          <w:szCs w:val="24"/>
        </w:rPr>
        <w:t xml:space="preserve"> considers a discrete space as fully covered as long as the sensor footprint covers the center of the each discrete. </w:t>
      </w:r>
      <w:r w:rsidR="004E4BEA">
        <w:rPr>
          <w:rFonts w:ascii="Times New Roman" w:hAnsi="Times New Roman"/>
          <w:sz w:val="24"/>
          <w:szCs w:val="24"/>
        </w:rPr>
        <w:t>This can be overcome</w:t>
      </w:r>
      <w:r>
        <w:rPr>
          <w:rFonts w:ascii="Times New Roman" w:hAnsi="Times New Roman"/>
          <w:sz w:val="24"/>
          <w:szCs w:val="24"/>
        </w:rPr>
        <w:t xml:space="preserve"> by the varying the amount and size of each discrete space.  However, finding the appropriate space discretization is computationally </w:t>
      </w:r>
      <w:r w:rsidR="004E4BEA">
        <w:rPr>
          <w:rFonts w:ascii="Times New Roman" w:hAnsi="Times New Roman"/>
          <w:sz w:val="24"/>
          <w:szCs w:val="24"/>
        </w:rPr>
        <w:t>expensive</w:t>
      </w:r>
      <w:r>
        <w:rPr>
          <w:rFonts w:ascii="Times New Roman" w:hAnsi="Times New Roman"/>
          <w:sz w:val="24"/>
          <w:szCs w:val="24"/>
        </w:rPr>
        <w:t xml:space="preserve">. </w:t>
      </w:r>
    </w:p>
    <w:p w14:paraId="27FD3BAD" w14:textId="77777777" w:rsidR="00876720" w:rsidRDefault="00136D0C" w:rsidP="007F03B0">
      <w:pPr>
        <w:spacing w:after="0" w:line="480" w:lineRule="auto"/>
        <w:rPr>
          <w:rFonts w:ascii="Times New Roman" w:hAnsi="Times New Roman"/>
          <w:sz w:val="24"/>
          <w:szCs w:val="24"/>
        </w:rPr>
      </w:pPr>
      <w:r>
        <w:rPr>
          <w:rFonts w:ascii="Times New Roman" w:hAnsi="Times New Roman"/>
          <w:sz w:val="24"/>
          <w:szCs w:val="24"/>
        </w:rPr>
        <w:t>This paper proposes an optimization formulation for the path planning of</w:t>
      </w:r>
      <w:r w:rsidR="00876720">
        <w:rPr>
          <w:rFonts w:ascii="Times New Roman" w:hAnsi="Times New Roman"/>
          <w:sz w:val="24"/>
          <w:szCs w:val="24"/>
        </w:rPr>
        <w:t xml:space="preserve"> a single UAV that maximizes the spatial coverage of an area under the constraints of limited energy and power consumption that is dependent on the maneuver. Additionally, the </w:t>
      </w:r>
      <w:r>
        <w:rPr>
          <w:rFonts w:ascii="Times New Roman" w:hAnsi="Times New Roman"/>
          <w:sz w:val="24"/>
          <w:szCs w:val="24"/>
        </w:rPr>
        <w:t>method</w:t>
      </w:r>
      <w:r w:rsidR="00876720">
        <w:rPr>
          <w:rFonts w:ascii="Times New Roman" w:hAnsi="Times New Roman"/>
          <w:sz w:val="24"/>
          <w:szCs w:val="24"/>
        </w:rPr>
        <w:t xml:space="preserve"> operates over a range of turning rates rather than a discrete set. Finally, the </w:t>
      </w:r>
      <w:r>
        <w:rPr>
          <w:rFonts w:ascii="Times New Roman" w:hAnsi="Times New Roman"/>
          <w:sz w:val="24"/>
          <w:szCs w:val="24"/>
        </w:rPr>
        <w:t>formulation</w:t>
      </w:r>
      <w:r w:rsidR="00876720">
        <w:rPr>
          <w:rFonts w:ascii="Times New Roman" w:hAnsi="Times New Roman"/>
          <w:sz w:val="24"/>
          <w:szCs w:val="24"/>
        </w:rPr>
        <w:t xml:space="preserve"> utilizes a Boolean operation based polygon area calculation to update the area covered by the UAV over a particular time interval to improve accuracy and overcome the limitation </w:t>
      </w:r>
      <w:r w:rsidR="001E5B83">
        <w:rPr>
          <w:rFonts w:ascii="Times New Roman" w:hAnsi="Times New Roman"/>
          <w:sz w:val="24"/>
          <w:szCs w:val="24"/>
        </w:rPr>
        <w:t>of</w:t>
      </w:r>
      <w:r w:rsidR="00876720">
        <w:rPr>
          <w:rFonts w:ascii="Times New Roman" w:hAnsi="Times New Roman"/>
          <w:sz w:val="24"/>
          <w:szCs w:val="24"/>
        </w:rPr>
        <w:t xml:space="preserve"> choosing an appropriate discretization of the space by the user.</w:t>
      </w:r>
    </w:p>
    <w:p w14:paraId="38E71ADD" w14:textId="77777777" w:rsidR="00981781" w:rsidRPr="007D37CF" w:rsidRDefault="00981781" w:rsidP="007F03B0">
      <w:pPr>
        <w:spacing w:after="0" w:line="480" w:lineRule="auto"/>
        <w:rPr>
          <w:rFonts w:ascii="Times New Roman" w:hAnsi="Times New Roman"/>
          <w:sz w:val="24"/>
          <w:szCs w:val="24"/>
        </w:rPr>
      </w:pPr>
      <w:r>
        <w:rPr>
          <w:rFonts w:ascii="Times New Roman" w:hAnsi="Times New Roman"/>
          <w:sz w:val="24"/>
          <w:szCs w:val="24"/>
        </w:rPr>
        <w:t xml:space="preserve">The rest of the paper is organized as follows: Section II provides a brief background of the path planning problem. Section III discusses the </w:t>
      </w:r>
      <w:r w:rsidR="00136D0C">
        <w:rPr>
          <w:rFonts w:ascii="Times New Roman" w:hAnsi="Times New Roman"/>
          <w:sz w:val="24"/>
          <w:szCs w:val="24"/>
        </w:rPr>
        <w:t>optimization formulation</w:t>
      </w:r>
      <w:r>
        <w:rPr>
          <w:rFonts w:ascii="Times New Roman" w:hAnsi="Times New Roman"/>
          <w:sz w:val="24"/>
          <w:szCs w:val="24"/>
        </w:rPr>
        <w:t xml:space="preserve"> that is the primary contribution of the paper. Section IV provides the simulation results</w:t>
      </w:r>
      <w:r w:rsidR="00876720">
        <w:rPr>
          <w:rFonts w:ascii="Times New Roman" w:hAnsi="Times New Roman"/>
          <w:sz w:val="24"/>
          <w:szCs w:val="24"/>
        </w:rPr>
        <w:t xml:space="preserve"> and discussion</w:t>
      </w:r>
      <w:r>
        <w:rPr>
          <w:rFonts w:ascii="Times New Roman" w:hAnsi="Times New Roman"/>
          <w:sz w:val="24"/>
          <w:szCs w:val="24"/>
        </w:rPr>
        <w:t xml:space="preserve"> </w:t>
      </w:r>
      <w:r w:rsidR="00876720">
        <w:rPr>
          <w:rFonts w:ascii="Times New Roman" w:hAnsi="Times New Roman"/>
          <w:sz w:val="24"/>
          <w:szCs w:val="24"/>
        </w:rPr>
        <w:t>for optimization based on a time constraint and energy constraint</w:t>
      </w:r>
      <w:r>
        <w:rPr>
          <w:rFonts w:ascii="Times New Roman" w:hAnsi="Times New Roman"/>
          <w:sz w:val="24"/>
          <w:szCs w:val="24"/>
        </w:rPr>
        <w:t xml:space="preserve">. </w:t>
      </w:r>
      <w:r w:rsidR="00876720">
        <w:rPr>
          <w:rFonts w:ascii="Times New Roman" w:hAnsi="Times New Roman"/>
          <w:sz w:val="24"/>
          <w:szCs w:val="24"/>
        </w:rPr>
        <w:t>This is followed</w:t>
      </w:r>
      <w:r>
        <w:rPr>
          <w:rFonts w:ascii="Times New Roman" w:hAnsi="Times New Roman"/>
          <w:sz w:val="24"/>
          <w:szCs w:val="24"/>
        </w:rPr>
        <w:t xml:space="preserve"> by conclusions in Section V.</w:t>
      </w:r>
    </w:p>
    <w:p w14:paraId="14FE60E9" w14:textId="77777777" w:rsidR="00DC07EF" w:rsidRDefault="00DC07EF" w:rsidP="007F03B0">
      <w:pPr>
        <w:spacing w:after="0" w:line="480" w:lineRule="auto"/>
        <w:rPr>
          <w:rFonts w:ascii="Times New Roman" w:hAnsi="Times New Roman"/>
          <w:sz w:val="24"/>
          <w:szCs w:val="24"/>
        </w:rPr>
      </w:pPr>
    </w:p>
    <w:p w14:paraId="7DD88F33" w14:textId="77777777" w:rsidR="00994FB2" w:rsidRDefault="00994FB2" w:rsidP="007F03B0">
      <w:pPr>
        <w:spacing w:after="0" w:line="480" w:lineRule="auto"/>
        <w:rPr>
          <w:rFonts w:ascii="Times New Roman" w:hAnsi="Times New Roman"/>
          <w:sz w:val="24"/>
          <w:szCs w:val="24"/>
        </w:rPr>
      </w:pPr>
    </w:p>
    <w:p w14:paraId="77FA9F72" w14:textId="77777777" w:rsidR="00994FB2" w:rsidRDefault="00994FB2" w:rsidP="007F03B0">
      <w:pPr>
        <w:spacing w:after="0" w:line="480" w:lineRule="auto"/>
        <w:rPr>
          <w:rFonts w:ascii="Times New Roman" w:hAnsi="Times New Roman"/>
          <w:sz w:val="24"/>
          <w:szCs w:val="24"/>
        </w:rPr>
      </w:pPr>
    </w:p>
    <w:p w14:paraId="64C3C56F" w14:textId="77777777" w:rsidR="005927F7" w:rsidRPr="00AC359A" w:rsidRDefault="00981781" w:rsidP="007F03B0">
      <w:pPr>
        <w:pStyle w:val="ListParagraph"/>
        <w:numPr>
          <w:ilvl w:val="0"/>
          <w:numId w:val="6"/>
        </w:numPr>
        <w:spacing w:after="0" w:line="480" w:lineRule="auto"/>
        <w:jc w:val="center"/>
        <w:rPr>
          <w:rFonts w:ascii="Times New Roman" w:hAnsi="Times New Roman"/>
          <w:b/>
          <w:sz w:val="24"/>
          <w:szCs w:val="24"/>
        </w:rPr>
      </w:pPr>
      <w:r>
        <w:rPr>
          <w:rFonts w:ascii="Times New Roman" w:hAnsi="Times New Roman"/>
          <w:b/>
          <w:sz w:val="24"/>
          <w:szCs w:val="24"/>
        </w:rPr>
        <w:lastRenderedPageBreak/>
        <w:t>Path Planning for Unmanned Aerial Vehicles</w:t>
      </w:r>
    </w:p>
    <w:p w14:paraId="457A1841" w14:textId="5B529173" w:rsidR="00A26F60" w:rsidRPr="0017061B" w:rsidRDefault="006702D1" w:rsidP="007F03B0">
      <w:pPr>
        <w:spacing w:after="0" w:line="480" w:lineRule="auto"/>
        <w:rPr>
          <w:rFonts w:ascii="Times New Roman" w:hAnsi="Times New Roman"/>
          <w:sz w:val="24"/>
          <w:szCs w:val="24"/>
        </w:rPr>
      </w:pPr>
      <w:r>
        <w:rPr>
          <w:rFonts w:ascii="Times New Roman" w:hAnsi="Times New Roman"/>
          <w:sz w:val="24"/>
          <w:szCs w:val="24"/>
        </w:rPr>
        <w:t xml:space="preserve">Consider the UAV modeled as a </w:t>
      </w:r>
      <w:r w:rsidRPr="0017061B">
        <w:rPr>
          <w:rFonts w:ascii="Times New Roman" w:hAnsi="Times New Roman"/>
          <w:sz w:val="24"/>
          <w:szCs w:val="24"/>
        </w:rPr>
        <w:t>non</w:t>
      </w:r>
      <w:r w:rsidR="00BF4B63">
        <w:rPr>
          <w:rFonts w:ascii="Times New Roman" w:hAnsi="Times New Roman"/>
          <w:sz w:val="24"/>
          <w:szCs w:val="24"/>
        </w:rPr>
        <w:t>-</w:t>
      </w:r>
      <w:r w:rsidRPr="0017061B">
        <w:rPr>
          <w:rFonts w:ascii="Times New Roman" w:hAnsi="Times New Roman"/>
          <w:sz w:val="24"/>
          <w:szCs w:val="24"/>
        </w:rPr>
        <w:t>holonomic point mass moving in a two-dimensional plane at a constant velocity</w:t>
      </w:r>
      <w:r>
        <w:rPr>
          <w:rFonts w:ascii="Times New Roman" w:hAnsi="Times New Roman"/>
          <w:noProof/>
          <w:sz w:val="24"/>
          <w:szCs w:val="24"/>
        </w:rPr>
        <w:t xml:space="preserve"> </w:t>
      </w:r>
      <w:sdt>
        <w:sdtPr>
          <w:rPr>
            <w:rFonts w:ascii="Times New Roman" w:hAnsi="Times New Roman"/>
            <w:noProof/>
            <w:sz w:val="24"/>
            <w:szCs w:val="24"/>
          </w:rPr>
          <w:id w:val="687403492"/>
          <w:citation/>
        </w:sdtPr>
        <w:sdtEndPr/>
        <w:sdtContent>
          <w:r w:rsidR="00447BF8">
            <w:rPr>
              <w:rFonts w:ascii="Times New Roman" w:hAnsi="Times New Roman"/>
              <w:noProof/>
              <w:sz w:val="24"/>
              <w:szCs w:val="24"/>
            </w:rPr>
            <w:fldChar w:fldCharType="begin"/>
          </w:r>
          <w:r w:rsidR="00447BF8">
            <w:rPr>
              <w:rFonts w:ascii="Times New Roman" w:hAnsi="Times New Roman"/>
              <w:noProof/>
              <w:sz w:val="24"/>
              <w:szCs w:val="24"/>
            </w:rPr>
            <w:instrText xml:space="preserve"> CITATION Vij13 \l 1033 </w:instrText>
          </w:r>
          <w:r w:rsidR="00447BF8">
            <w:rPr>
              <w:rFonts w:ascii="Times New Roman" w:hAnsi="Times New Roman"/>
              <w:noProof/>
              <w:sz w:val="24"/>
              <w:szCs w:val="24"/>
            </w:rPr>
            <w:fldChar w:fldCharType="separate"/>
          </w:r>
          <w:r w:rsidR="00447BF8" w:rsidRPr="00447BF8">
            <w:rPr>
              <w:rFonts w:ascii="Times New Roman" w:hAnsi="Times New Roman"/>
              <w:noProof/>
              <w:sz w:val="24"/>
              <w:szCs w:val="24"/>
            </w:rPr>
            <w:t>[9]</w:t>
          </w:r>
          <w:r w:rsidR="00447BF8">
            <w:rPr>
              <w:rFonts w:ascii="Times New Roman" w:hAnsi="Times New Roman"/>
              <w:noProof/>
              <w:sz w:val="24"/>
              <w:szCs w:val="24"/>
            </w:rPr>
            <w:fldChar w:fldCharType="end"/>
          </w:r>
        </w:sdtContent>
      </w:sdt>
      <w:r w:rsidRPr="0017061B">
        <w:rPr>
          <w:rFonts w:ascii="Times New Roman" w:hAnsi="Times New Roman"/>
          <w:sz w:val="24"/>
          <w:szCs w:val="24"/>
        </w:rPr>
        <w:t>. The following equations represent the vehicle’s dynamics</w:t>
      </w:r>
      <w:r w:rsidR="004E4BEA">
        <w:rPr>
          <w:rFonts w:ascii="Times New Roman" w:hAnsi="Times New Roman"/>
          <w:sz w:val="24"/>
          <w:szCs w:val="24"/>
        </w:rPr>
        <w:t xml:space="preserve"> that will be used in the optimization formulation</w:t>
      </w:r>
      <w:r w:rsidRPr="0017061B">
        <w:rPr>
          <w:rFonts w:ascii="Times New Roman" w:hAnsi="Times New Roman"/>
          <w:sz w:val="24"/>
          <w:szCs w:val="24"/>
        </w:rPr>
        <w:t>.</w:t>
      </w:r>
      <w:r w:rsidR="004E4BEA">
        <w:rPr>
          <w:rFonts w:ascii="Times New Roman" w:hAnsi="Times New Roman"/>
          <w:sz w:val="24"/>
          <w:szCs w:val="24"/>
        </w:rPr>
        <w:t xml:space="preserve"> </w:t>
      </w:r>
    </w:p>
    <w:p w14:paraId="780142C9" w14:textId="77777777" w:rsidR="006702D1" w:rsidRPr="00AF5FCA" w:rsidRDefault="00C432B6" w:rsidP="007F03B0">
      <w:pPr>
        <w:spacing w:after="0" w:line="480" w:lineRule="auto"/>
        <w:jc w:val="right"/>
        <w:rPr>
          <w:rFonts w:ascii="Times New Roman" w:eastAsia="Times New Roman" w:hAnsi="Times New Roman"/>
          <w:sz w:val="24"/>
          <w:szCs w:val="24"/>
        </w:rPr>
      </w:pP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=v</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θ</m:t>
                </m:r>
              </m:e>
            </m:d>
          </m:e>
        </m:func>
        <m:r>
          <w:rPr>
            <w:rFonts w:ascii="Cambria Math" w:hAnsi="Cambria Math"/>
            <w:sz w:val="24"/>
            <w:szCs w:val="24"/>
          </w:rPr>
          <m:t xml:space="preserve"> ; </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=v</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θ</m:t>
                </m:r>
              </m:e>
            </m:d>
          </m:e>
        </m:func>
        <m:r>
          <w:rPr>
            <w:rFonts w:ascii="Cambria Math" w:hAnsi="Cambria Math"/>
            <w:sz w:val="24"/>
            <w:szCs w:val="24"/>
          </w:rPr>
          <m:t xml:space="preserve"> ; </m:t>
        </m:r>
        <m:acc>
          <m:accPr>
            <m:chr m:val="̇"/>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=ω</m:t>
        </m:r>
      </m:oMath>
      <w:r w:rsidR="006702D1" w:rsidRPr="00AF5FCA">
        <w:rPr>
          <w:rFonts w:ascii="Times New Roman" w:eastAsia="Times New Roman" w:hAnsi="Times New Roman"/>
          <w:sz w:val="24"/>
          <w:szCs w:val="24"/>
        </w:rPr>
        <w:t xml:space="preserve">                                      (1)</w:t>
      </w:r>
    </w:p>
    <w:p w14:paraId="636C1CAB" w14:textId="77777777" w:rsidR="00A26F60" w:rsidRPr="00AF5FCA" w:rsidRDefault="00A26F60" w:rsidP="007F03B0">
      <w:pPr>
        <w:spacing w:after="0" w:line="480" w:lineRule="auto"/>
        <w:jc w:val="right"/>
        <w:rPr>
          <w:rFonts w:ascii="Times New Roman" w:eastAsia="Times New Roman" w:hAnsi="Times New Roman"/>
          <w:sz w:val="24"/>
          <w:szCs w:val="24"/>
        </w:rPr>
      </w:pPr>
    </w:p>
    <w:p w14:paraId="4594AB81" w14:textId="77777777" w:rsidR="00533179" w:rsidRPr="00AF5FCA" w:rsidRDefault="00BF4B63" w:rsidP="007F03B0">
      <w:pPr>
        <w:spacing w:after="0" w:line="480" w:lineRule="auto"/>
        <w:rPr>
          <w:rFonts w:ascii="Times New Roman" w:eastAsia="Times New Roman" w:hAnsi="Times New Roman"/>
          <w:sz w:val="24"/>
          <w:szCs w:val="24"/>
        </w:rPr>
      </w:pPr>
      <w:r>
        <w:rPr>
          <w:rFonts w:ascii="Times New Roman" w:hAnsi="Times New Roman"/>
          <w:sz w:val="24"/>
          <w:szCs w:val="24"/>
        </w:rPr>
        <w:t xml:space="preserve">where (x,y) are the coordinates of the vehicle in a two dimensional </w:t>
      </w:r>
      <w:r w:rsidR="00491C12">
        <w:rPr>
          <w:rFonts w:ascii="Times New Roman" w:hAnsi="Times New Roman"/>
          <w:sz w:val="24"/>
          <w:szCs w:val="24"/>
        </w:rPr>
        <w:t xml:space="preserve">space and </w:t>
      </w:r>
      <m:oMath>
        <m:r>
          <w:rPr>
            <w:rFonts w:ascii="Cambria Math" w:hAnsi="Cambria Math"/>
            <w:sz w:val="24"/>
            <w:szCs w:val="24"/>
          </w:rPr>
          <m:t>θ</m:t>
        </m:r>
      </m:oMath>
      <w:r w:rsidR="00491C12" w:rsidRPr="00AF5FCA">
        <w:rPr>
          <w:rFonts w:ascii="Times New Roman" w:eastAsia="Times New Roman" w:hAnsi="Times New Roman"/>
          <w:sz w:val="24"/>
          <w:szCs w:val="24"/>
        </w:rPr>
        <w:t xml:space="preserve"> is the turn angle of the vehicle. The vehicle </w:t>
      </w:r>
      <w:r w:rsidR="004E4BEA" w:rsidRPr="00AF5FCA">
        <w:rPr>
          <w:rFonts w:ascii="Times New Roman" w:eastAsia="Times New Roman" w:hAnsi="Times New Roman"/>
          <w:sz w:val="24"/>
          <w:szCs w:val="24"/>
        </w:rPr>
        <w:t xml:space="preserve">is assumed to have </w:t>
      </w:r>
      <w:r w:rsidR="00491C12" w:rsidRPr="00AF5FCA">
        <w:rPr>
          <w:rFonts w:ascii="Times New Roman" w:eastAsia="Times New Roman" w:hAnsi="Times New Roman"/>
          <w:sz w:val="24"/>
          <w:szCs w:val="24"/>
        </w:rPr>
        <w:t xml:space="preserve">a constant velocity </w:t>
      </w:r>
      <w:r w:rsidR="00491C12" w:rsidRPr="00AF5FCA">
        <w:rPr>
          <w:rFonts w:ascii="Times New Roman" w:eastAsia="Times New Roman" w:hAnsi="Times New Roman"/>
          <w:i/>
          <w:sz w:val="24"/>
          <w:szCs w:val="24"/>
        </w:rPr>
        <w:t>v</w:t>
      </w:r>
      <w:r w:rsidR="00491C12" w:rsidRPr="00AF5FCA">
        <w:rPr>
          <w:rFonts w:ascii="Times New Roman" w:eastAsia="Times New Roman" w:hAnsi="Times New Roman"/>
          <w:sz w:val="24"/>
          <w:szCs w:val="24"/>
        </w:rPr>
        <w:t xml:space="preserve">. The state of the vehicle is defined by </w:t>
      </w:r>
      <m:oMath>
        <m:r>
          <w:rPr>
            <w:rFonts w:ascii="Cambria Math" w:eastAsia="Times New Roman" w:hAnsi="Cambria Math"/>
            <w:sz w:val="24"/>
            <w:szCs w:val="24"/>
          </w:rPr>
          <m:t>z={x,y,θ}∈X</m:t>
        </m:r>
      </m:oMath>
      <w:r w:rsidR="00491C12" w:rsidRPr="00AF5FCA">
        <w:rPr>
          <w:rFonts w:ascii="Times New Roman" w:eastAsia="Times New Roman" w:hAnsi="Times New Roman"/>
          <w:sz w:val="24"/>
          <w:szCs w:val="24"/>
        </w:rPr>
        <w:t xml:space="preserve">. </w:t>
      </w:r>
      <w:r w:rsidR="0017061B" w:rsidRPr="00AF5FCA">
        <w:rPr>
          <w:rFonts w:ascii="Times New Roman" w:eastAsia="Times New Roman" w:hAnsi="Times New Roman"/>
          <w:sz w:val="24"/>
          <w:szCs w:val="24"/>
        </w:rPr>
        <w:t xml:space="preserve">The vehicle </w:t>
      </w:r>
      <w:r w:rsidR="006702D1" w:rsidRPr="00AF5FCA">
        <w:rPr>
          <w:rFonts w:ascii="Times New Roman" w:eastAsia="Times New Roman" w:hAnsi="Times New Roman"/>
          <w:sz w:val="24"/>
          <w:szCs w:val="24"/>
        </w:rPr>
        <w:t>is expected to search the</w:t>
      </w:r>
      <w:r w:rsidR="00491C12" w:rsidRPr="00AF5FCA">
        <w:rPr>
          <w:rFonts w:ascii="Times New Roman" w:eastAsia="Times New Roman" w:hAnsi="Times New Roman"/>
          <w:sz w:val="24"/>
          <w:szCs w:val="24"/>
        </w:rPr>
        <w:t xml:space="preserve"> bounded region defined by </w:t>
      </w:r>
      <m:oMath>
        <m:r>
          <m:rPr>
            <m:sty m:val="p"/>
          </m:rPr>
          <w:rPr>
            <w:rFonts w:ascii="Cambria Math" w:eastAsia="Times New Roman" w:hAnsi="Cambria Math"/>
            <w:sz w:val="24"/>
            <w:szCs w:val="24"/>
          </w:rPr>
          <m:t>Ω</m:t>
        </m:r>
        <m:r>
          <w:rPr>
            <w:rFonts w:ascii="Cambria Math" w:eastAsia="Times New Roman" w:hAnsi="Cambria Math"/>
            <w:sz w:val="24"/>
            <w:szCs w:val="24"/>
          </w:rPr>
          <m:t>∈</m:t>
        </m:r>
        <m:sSup>
          <m:sSupPr>
            <m:ctrlPr>
              <w:rPr>
                <w:rFonts w:ascii="Cambria Math" w:eastAsia="Times New Roman" w:hAnsi="Cambria Math"/>
                <w:i/>
                <w:sz w:val="24"/>
                <w:szCs w:val="24"/>
              </w:rPr>
            </m:ctrlPr>
          </m:sSupPr>
          <m:e>
            <m:r>
              <m:rPr>
                <m:scr m:val="fraktur"/>
              </m:rPr>
              <w:rPr>
                <w:rFonts w:ascii="Cambria Math" w:eastAsia="Times New Roman" w:hAnsi="Cambria Math"/>
                <w:sz w:val="24"/>
                <w:szCs w:val="24"/>
              </w:rPr>
              <m:t>R</m:t>
            </m:r>
          </m:e>
          <m:sup>
            <m:r>
              <w:rPr>
                <w:rFonts w:ascii="Cambria Math" w:eastAsia="Times New Roman" w:hAnsi="Cambria Math"/>
                <w:sz w:val="24"/>
                <w:szCs w:val="24"/>
              </w:rPr>
              <m:t>2</m:t>
            </m:r>
          </m:sup>
        </m:sSup>
      </m:oMath>
      <w:r w:rsidR="0017061B" w:rsidRPr="00AF5FCA">
        <w:rPr>
          <w:rFonts w:ascii="Times New Roman" w:eastAsia="Times New Roman" w:hAnsi="Times New Roman"/>
          <w:sz w:val="24"/>
          <w:szCs w:val="24"/>
        </w:rPr>
        <w:t>and the vehicle has a sensor footprint defined by</w:t>
      </w:r>
      <w:r w:rsidR="00491C12" w:rsidRPr="00AF5FCA">
        <w:rPr>
          <w:rFonts w:ascii="Times New Roman" w:eastAsia="Times New Roman" w:hAnsi="Times New Roman"/>
          <w:sz w:val="24"/>
          <w:szCs w:val="24"/>
        </w:rPr>
        <w:t xml:space="preserve"> </w:t>
      </w:r>
      <m:oMath>
        <m:r>
          <w:rPr>
            <w:rFonts w:ascii="Cambria Math" w:eastAsia="Times New Roman" w:hAnsi="Cambria Math"/>
            <w:sz w:val="24"/>
            <w:szCs w:val="24"/>
          </w:rPr>
          <m:t>ψ:X→</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sSup>
              <m:sSupPr>
                <m:ctrlPr>
                  <w:rPr>
                    <w:rFonts w:ascii="Cambria Math" w:eastAsia="Times New Roman" w:hAnsi="Cambria Math"/>
                    <w:i/>
                    <w:sz w:val="24"/>
                    <w:szCs w:val="24"/>
                  </w:rPr>
                </m:ctrlPr>
              </m:sSupPr>
              <m:e>
                <m:r>
                  <m:rPr>
                    <m:scr m:val="fraktur"/>
                  </m:rPr>
                  <w:rPr>
                    <w:rFonts w:ascii="Cambria Math" w:eastAsia="Times New Roman" w:hAnsi="Cambria Math"/>
                    <w:sz w:val="24"/>
                    <w:szCs w:val="24"/>
                  </w:rPr>
                  <m:t>R</m:t>
                </m:r>
              </m:e>
              <m:sup>
                <m:r>
                  <w:rPr>
                    <w:rFonts w:ascii="Cambria Math" w:eastAsia="Times New Roman" w:hAnsi="Cambria Math"/>
                    <w:sz w:val="24"/>
                    <w:szCs w:val="24"/>
                  </w:rPr>
                  <m:t>2</m:t>
                </m:r>
              </m:sup>
            </m:sSup>
          </m:sup>
        </m:sSup>
        <m:r>
          <w:rPr>
            <w:rFonts w:ascii="Cambria Math" w:eastAsia="Times New Roman" w:hAnsi="Cambria Math"/>
            <w:sz w:val="24"/>
            <w:szCs w:val="24"/>
          </w:rPr>
          <m:t xml:space="preserve"> </m:t>
        </m:r>
      </m:oMath>
      <w:r w:rsidR="00023EE0" w:rsidRPr="00AF5FCA">
        <w:rPr>
          <w:rFonts w:ascii="Times New Roman" w:eastAsia="Times New Roman" w:hAnsi="Times New Roman"/>
          <w:sz w:val="24"/>
          <w:szCs w:val="24"/>
        </w:rPr>
        <w:t xml:space="preserve">. </w:t>
      </w:r>
      <w:r w:rsidR="0017061B" w:rsidRPr="00AF5FCA">
        <w:rPr>
          <w:rFonts w:ascii="Times New Roman" w:eastAsia="Times New Roman" w:hAnsi="Times New Roman"/>
          <w:sz w:val="24"/>
          <w:szCs w:val="24"/>
        </w:rPr>
        <w:t xml:space="preserve">The vehicle starts the mission at </w:t>
      </w:r>
      <w:r w:rsidR="0017061B" w:rsidRPr="00AF5FCA">
        <w:rPr>
          <w:rFonts w:ascii="Times New Roman" w:eastAsia="Times New Roman" w:hAnsi="Times New Roman"/>
          <w:i/>
          <w:sz w:val="24"/>
          <w:szCs w:val="24"/>
        </w:rPr>
        <w:t>p</w:t>
      </w:r>
      <w:r w:rsidR="0017061B" w:rsidRPr="00AF5FCA">
        <w:rPr>
          <w:rFonts w:ascii="Times New Roman" w:eastAsia="Times New Roman" w:hAnsi="Times New Roman"/>
          <w:i/>
          <w:sz w:val="24"/>
          <w:szCs w:val="24"/>
          <w:vertAlign w:val="superscript"/>
        </w:rPr>
        <w:t>entry</w:t>
      </w:r>
      <w:r w:rsidR="006702D1" w:rsidRPr="00AF5FCA">
        <w:rPr>
          <w:rFonts w:ascii="Times New Roman" w:eastAsia="Times New Roman" w:hAnsi="Times New Roman"/>
          <w:i/>
          <w:sz w:val="24"/>
          <w:szCs w:val="24"/>
        </w:rPr>
        <w:t>(x,y)</w:t>
      </w:r>
      <w:r w:rsidR="0017061B" w:rsidRPr="00AF5FCA">
        <w:rPr>
          <w:rFonts w:ascii="Times New Roman" w:eastAsia="Times New Roman" w:hAnsi="Times New Roman"/>
          <w:sz w:val="24"/>
          <w:szCs w:val="24"/>
        </w:rPr>
        <w:t xml:space="preserve"> and </w:t>
      </w:r>
      <w:r w:rsidR="00023EE0" w:rsidRPr="00AF5FCA">
        <w:rPr>
          <w:rFonts w:ascii="Times New Roman" w:eastAsia="Times New Roman" w:hAnsi="Times New Roman"/>
          <w:sz w:val="24"/>
          <w:szCs w:val="24"/>
        </w:rPr>
        <w:t xml:space="preserve">is expected to </w:t>
      </w:r>
      <w:r w:rsidR="004E4BEA" w:rsidRPr="00AF5FCA">
        <w:rPr>
          <w:rFonts w:ascii="Times New Roman" w:eastAsia="Times New Roman" w:hAnsi="Times New Roman"/>
          <w:sz w:val="24"/>
          <w:szCs w:val="24"/>
        </w:rPr>
        <w:t>terminate the</w:t>
      </w:r>
      <w:r w:rsidR="0017061B" w:rsidRPr="00AF5FCA">
        <w:rPr>
          <w:rFonts w:ascii="Times New Roman" w:eastAsia="Times New Roman" w:hAnsi="Times New Roman"/>
          <w:sz w:val="24"/>
          <w:szCs w:val="24"/>
        </w:rPr>
        <w:t xml:space="preserve"> mission at </w:t>
      </w:r>
      <w:r w:rsidR="0017061B" w:rsidRPr="00AF5FCA">
        <w:rPr>
          <w:rFonts w:ascii="Times New Roman" w:eastAsia="Times New Roman" w:hAnsi="Times New Roman"/>
          <w:i/>
          <w:sz w:val="24"/>
          <w:szCs w:val="24"/>
        </w:rPr>
        <w:t>p</w:t>
      </w:r>
      <w:r w:rsidR="0017061B" w:rsidRPr="00AF5FCA">
        <w:rPr>
          <w:rFonts w:ascii="Times New Roman" w:eastAsia="Times New Roman" w:hAnsi="Times New Roman"/>
          <w:i/>
          <w:sz w:val="24"/>
          <w:szCs w:val="24"/>
          <w:vertAlign w:val="superscript"/>
        </w:rPr>
        <w:t>exit</w:t>
      </w:r>
      <w:r w:rsidR="006702D1" w:rsidRPr="00AF5FCA">
        <w:rPr>
          <w:rFonts w:ascii="Times New Roman" w:eastAsia="Times New Roman" w:hAnsi="Times New Roman"/>
          <w:i/>
          <w:sz w:val="24"/>
          <w:szCs w:val="24"/>
        </w:rPr>
        <w:t>(x,y)</w:t>
      </w:r>
      <w:r w:rsidR="0017061B" w:rsidRPr="00AF5FCA">
        <w:rPr>
          <w:rFonts w:ascii="Times New Roman" w:eastAsia="Times New Roman" w:hAnsi="Times New Roman"/>
          <w:sz w:val="24"/>
          <w:szCs w:val="24"/>
        </w:rPr>
        <w:t>. E</w:t>
      </w:r>
      <w:r w:rsidR="0017061B" w:rsidRPr="00AF5FCA">
        <w:rPr>
          <w:rFonts w:ascii="Times New Roman" w:eastAsia="Times New Roman" w:hAnsi="Times New Roman"/>
          <w:sz w:val="24"/>
          <w:szCs w:val="24"/>
          <w:vertAlign w:val="subscript"/>
        </w:rPr>
        <w:t>total</w:t>
      </w:r>
      <w:r w:rsidR="0017061B" w:rsidRPr="00AF5FCA">
        <w:rPr>
          <w:rFonts w:ascii="Times New Roman" w:eastAsia="Times New Roman" w:hAnsi="Times New Roman"/>
          <w:sz w:val="24"/>
          <w:szCs w:val="24"/>
        </w:rPr>
        <w:t xml:space="preserve"> is the amount of energy available at the start of the mission. </w:t>
      </w:r>
      <w:r w:rsidR="00EF38EF" w:rsidRPr="00AF5FCA">
        <w:rPr>
          <w:rFonts w:ascii="Times New Roman" w:eastAsia="Times New Roman" w:hAnsi="Times New Roman"/>
          <w:sz w:val="24"/>
          <w:szCs w:val="24"/>
        </w:rPr>
        <w:t>The exact</w:t>
      </w:r>
      <w:r w:rsidR="00B3159E" w:rsidRPr="00AF5FCA">
        <w:rPr>
          <w:rFonts w:ascii="Times New Roman" w:eastAsia="Times New Roman" w:hAnsi="Times New Roman"/>
          <w:sz w:val="24"/>
          <w:szCs w:val="24"/>
        </w:rPr>
        <w:t xml:space="preserve"> </w:t>
      </w:r>
      <w:r w:rsidR="00EF38EF" w:rsidRPr="00AF5FCA">
        <w:rPr>
          <w:rFonts w:ascii="Times New Roman" w:eastAsia="Times New Roman" w:hAnsi="Times New Roman"/>
          <w:sz w:val="24"/>
          <w:szCs w:val="24"/>
        </w:rPr>
        <w:t>solution</w:t>
      </w:r>
      <w:r w:rsidR="00EF38EF" w:rsidRPr="00EA2700">
        <w:rPr>
          <w:rFonts w:ascii="Times New Roman" w:eastAsia="Times New Roman" w:hAnsi="Times New Roman"/>
          <w:sz w:val="24"/>
          <w:szCs w:val="24"/>
        </w:rPr>
        <w:t xml:space="preserve"> </w:t>
      </w:r>
      <m:oMath>
        <m:sSup>
          <m:sSupPr>
            <m:ctrlPr>
              <w:ins w:id="0" w:author="Praveen Shankar" w:date="2016-09-29T11:13:00Z">
                <w:rPr>
                  <w:rFonts w:ascii="Cambria Math" w:hAnsi="Cambria Math"/>
                  <w:i/>
                  <w:sz w:val="24"/>
                  <w:szCs w:val="24"/>
                </w:rPr>
              </w:ins>
            </m:ctrlPr>
          </m:sSupPr>
          <m:e>
            <m:r>
              <w:ins w:id="1" w:author="Praveen Shankar" w:date="2016-09-29T11:13:00Z">
                <w:rPr>
                  <w:rFonts w:ascii="Cambria Math" w:hAnsi="Cambria Math"/>
                  <w:sz w:val="24"/>
                  <w:szCs w:val="24"/>
                </w:rPr>
                <m:t>z</m:t>
              </w:ins>
            </m:r>
          </m:e>
          <m:sup>
            <m:r>
              <w:ins w:id="2" w:author="Praveen Shankar" w:date="2016-09-29T11:13:00Z">
                <w:rPr>
                  <w:rFonts w:ascii="Cambria Math" w:hAnsi="Cambria Math"/>
                  <w:sz w:val="24"/>
                  <w:szCs w:val="24"/>
                </w:rPr>
                <m:t>*</m:t>
              </w:ins>
            </m:r>
          </m:sup>
        </m:sSup>
        <m:r>
          <w:ins w:id="3" w:author="Praveen Shankar" w:date="2016-09-29T11:13:00Z">
            <w:rPr>
              <w:rFonts w:ascii="Cambria Math" w:hAnsi="Cambria Math"/>
              <w:sz w:val="24"/>
              <w:szCs w:val="24"/>
            </w:rPr>
            <m:t>(t)=</m:t>
          </w:ins>
        </m:r>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m:t>
            </m:r>
          </m:sup>
        </m:sSup>
        <m:d>
          <m:dPr>
            <m:ctrlPr>
              <w:rPr>
                <w:rFonts w:ascii="Cambria Math" w:eastAsia="Times New Roman" w:hAnsi="Cambria Math"/>
                <w:i/>
                <w:sz w:val="24"/>
                <w:szCs w:val="24"/>
              </w:rPr>
            </m:ctrlPr>
          </m:dPr>
          <m:e>
            <m:r>
              <w:rPr>
                <w:rFonts w:ascii="Cambria Math" w:eastAsia="Times New Roman" w:hAnsi="Cambria Math"/>
                <w:sz w:val="24"/>
                <w:szCs w:val="24"/>
              </w:rPr>
              <m:t>t</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y</m:t>
            </m:r>
          </m:e>
          <m:sup>
            <m:r>
              <w:rPr>
                <w:rFonts w:ascii="Cambria Math" w:eastAsia="Times New Roman" w:hAnsi="Cambria Math"/>
                <w:sz w:val="24"/>
                <w:szCs w:val="24"/>
              </w:rPr>
              <m:t>*</m:t>
            </m:r>
          </m:sup>
        </m:sSup>
        <m:d>
          <m:dPr>
            <m:ctrlPr>
              <w:rPr>
                <w:rFonts w:ascii="Cambria Math" w:eastAsia="Times New Roman" w:hAnsi="Cambria Math"/>
                <w:i/>
                <w:sz w:val="24"/>
                <w:szCs w:val="24"/>
              </w:rPr>
            </m:ctrlPr>
          </m:dPr>
          <m:e>
            <m:r>
              <w:rPr>
                <w:rFonts w:ascii="Cambria Math" w:eastAsia="Times New Roman" w:hAnsi="Cambria Math"/>
                <w:sz w:val="24"/>
                <w:szCs w:val="24"/>
              </w:rPr>
              <m:t>t</m:t>
            </m:r>
          </m:e>
        </m:d>
        <m:r>
          <w:rPr>
            <w:rFonts w:ascii="Cambria Math" w:eastAsia="Times New Roman" w:hAnsi="Cambria Math"/>
            <w:sz w:val="24"/>
            <w:szCs w:val="24"/>
          </w:rPr>
          <m:t xml:space="preserve">, </m:t>
        </m:r>
        <m:sSup>
          <m:sSupPr>
            <m:ctrlPr>
              <w:rPr>
                <w:rFonts w:ascii="Cambria Math" w:eastAsia="Times New Roman" w:hAnsi="Cambria Math"/>
                <w:i/>
                <w:sz w:val="24"/>
                <w:szCs w:val="24"/>
              </w:rPr>
            </m:ctrlPr>
          </m:sSupPr>
          <m:e>
            <m:r>
              <w:rPr>
                <w:rFonts w:ascii="Cambria Math" w:eastAsia="Times New Roman" w:hAnsi="Cambria Math"/>
                <w:sz w:val="24"/>
                <w:szCs w:val="24"/>
              </w:rPr>
              <m:t>θ</m:t>
            </m:r>
          </m:e>
          <m:sup>
            <m:r>
              <w:rPr>
                <w:rFonts w:ascii="Cambria Math" w:eastAsia="Times New Roman" w:hAnsi="Cambria Math"/>
                <w:sz w:val="24"/>
                <w:szCs w:val="24"/>
              </w:rPr>
              <m:t>*</m:t>
            </m:r>
          </m:sup>
        </m:sSup>
        <m:r>
          <w:rPr>
            <w:rFonts w:ascii="Cambria Math" w:eastAsia="Times New Roman" w:hAnsi="Cambria Math"/>
            <w:sz w:val="24"/>
            <w:szCs w:val="24"/>
          </w:rPr>
          <m:t>(t)}</m:t>
        </m:r>
      </m:oMath>
      <w:r w:rsidR="00533179" w:rsidRPr="00AF5FCA">
        <w:rPr>
          <w:rFonts w:ascii="Times New Roman" w:eastAsia="Times New Roman" w:hAnsi="Times New Roman"/>
          <w:sz w:val="24"/>
          <w:szCs w:val="24"/>
        </w:rPr>
        <w:t xml:space="preserve"> </w:t>
      </w:r>
      <w:r w:rsidR="00EF38EF" w:rsidRPr="00AF5FCA">
        <w:rPr>
          <w:rFonts w:ascii="Times New Roman" w:eastAsia="Times New Roman" w:hAnsi="Times New Roman"/>
          <w:sz w:val="24"/>
          <w:szCs w:val="24"/>
        </w:rPr>
        <w:t xml:space="preserve">of the </w:t>
      </w:r>
      <w:r w:rsidR="00DF5057" w:rsidRPr="00AF5FCA">
        <w:rPr>
          <w:rFonts w:ascii="Times New Roman" w:eastAsia="Times New Roman" w:hAnsi="Times New Roman"/>
          <w:sz w:val="24"/>
          <w:szCs w:val="24"/>
        </w:rPr>
        <w:t>pr</w:t>
      </w:r>
      <w:r w:rsidR="00EF38EF" w:rsidRPr="00AF5FCA">
        <w:rPr>
          <w:rFonts w:ascii="Times New Roman" w:eastAsia="Times New Roman" w:hAnsi="Times New Roman"/>
          <w:sz w:val="24"/>
          <w:szCs w:val="24"/>
        </w:rPr>
        <w:t xml:space="preserve">oblem </w:t>
      </w:r>
      <w:r w:rsidR="00533179" w:rsidRPr="00AF5FCA">
        <w:rPr>
          <w:rFonts w:ascii="Times New Roman" w:eastAsia="Times New Roman" w:hAnsi="Times New Roman"/>
          <w:sz w:val="24"/>
          <w:szCs w:val="24"/>
        </w:rPr>
        <w:t>satisfies</w:t>
      </w:r>
    </w:p>
    <w:p w14:paraId="73845677" w14:textId="77777777" w:rsidR="00A26F60" w:rsidRPr="00AF5FCA" w:rsidRDefault="00A26F60" w:rsidP="007F03B0">
      <w:pPr>
        <w:spacing w:after="0" w:line="480" w:lineRule="auto"/>
        <w:rPr>
          <w:rFonts w:ascii="Times New Roman" w:eastAsia="Times New Roman" w:hAnsi="Times New Roman"/>
          <w:sz w:val="24"/>
          <w:szCs w:val="24"/>
        </w:rPr>
      </w:pPr>
    </w:p>
    <w:p w14:paraId="36F614EF" w14:textId="77777777" w:rsidR="00533179" w:rsidRPr="00AF5FCA" w:rsidRDefault="005F2C0B" w:rsidP="007F03B0">
      <w:pPr>
        <w:spacing w:after="0" w:line="480" w:lineRule="auto"/>
        <w:jc w:val="right"/>
        <w:rPr>
          <w:rFonts w:ascii="Times New Roman" w:eastAsia="Times New Roman" w:hAnsi="Times New Roman"/>
          <w:sz w:val="24"/>
          <w:szCs w:val="24"/>
        </w:rPr>
      </w:p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(t)}=</m:t>
        </m:r>
        <m:func>
          <m:funcPr>
            <m:ctrlPr>
              <w:rPr>
                <w:rFonts w:ascii="Cambria Math" w:hAnsi="Cambria Math"/>
                <w:i/>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arg</m:t>
                </m:r>
              </m:e>
              <m:sub>
                <m:r>
                  <m:rPr>
                    <m:sty m:val="p"/>
                  </m:rPr>
                  <w:rPr>
                    <w:rFonts w:ascii="Cambria Math" w:hAnsi="Cambria Math"/>
                    <w:sz w:val="24"/>
                    <w:szCs w:val="24"/>
                  </w:rPr>
                  <m:t>z(t)</m:t>
                </m:r>
              </m:sub>
            </m:sSub>
          </m:fName>
          <m:e>
            <m:r>
              <w:rPr>
                <w:rFonts w:ascii="Cambria Math" w:hAnsi="Cambria Math"/>
                <w:sz w:val="24"/>
                <w:szCs w:val="24"/>
              </w:rPr>
              <m:t>max</m:t>
            </m:r>
            <m:nary>
              <m:naryPr>
                <m:chr m:val="⋃"/>
                <m:limLoc m:val="undOvr"/>
                <m:supHide m:val="1"/>
                <m:ctrlPr>
                  <w:rPr>
                    <w:rFonts w:ascii="Cambria Math" w:hAnsi="Cambria Math"/>
                    <w:i/>
                    <w:sz w:val="24"/>
                    <w:szCs w:val="24"/>
                  </w:rPr>
                </m:ctrlPr>
              </m:naryPr>
              <m:sub>
                <m:r>
                  <w:rPr>
                    <w:rFonts w:ascii="Cambria Math" w:hAnsi="Cambria Math"/>
                    <w:sz w:val="24"/>
                    <w:szCs w:val="24"/>
                  </w:rPr>
                  <m:t>t</m:t>
                </m:r>
              </m:sub>
              <m:sup/>
              <m:e>
                <m:d>
                  <m:dPr>
                    <m:ctrlPr>
                      <w:rPr>
                        <w:rFonts w:ascii="Cambria Math" w:hAnsi="Cambria Math"/>
                        <w:i/>
                        <w:sz w:val="24"/>
                        <w:szCs w:val="24"/>
                      </w:rPr>
                    </m:ctrlPr>
                  </m:dPr>
                  <m:e>
                    <m:r>
                      <m:rPr>
                        <m:sty m:val="p"/>
                      </m:rP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m:t>
                    </m:r>
                    <m:r>
                      <m:rPr>
                        <m:sty m:val="p"/>
                      </m:rPr>
                      <w:rPr>
                        <w:rFonts w:ascii="Cambria Math" w:hAnsi="Cambria Math"/>
                        <w:sz w:val="24"/>
                        <w:szCs w:val="24"/>
                      </w:rPr>
                      <m:t>Ω</m:t>
                    </m:r>
                  </m:e>
                </m:d>
              </m:e>
            </m:nary>
          </m:e>
        </m:func>
      </m:oMath>
      <w:r w:rsidR="00533179" w:rsidRPr="00AF5FCA">
        <w:rPr>
          <w:rFonts w:ascii="Times New Roman" w:eastAsia="Times New Roman" w:hAnsi="Times New Roman"/>
          <w:sz w:val="24"/>
          <w:szCs w:val="24"/>
        </w:rPr>
        <w:t xml:space="preserve">                                                (2)</w:t>
      </w:r>
    </w:p>
    <w:p w14:paraId="198DD87D" w14:textId="77777777" w:rsidR="00A26F60" w:rsidRPr="00AF5FCA" w:rsidRDefault="00A26F60" w:rsidP="007F03B0">
      <w:pPr>
        <w:spacing w:after="0" w:line="480" w:lineRule="auto"/>
        <w:jc w:val="right"/>
        <w:rPr>
          <w:rFonts w:ascii="Times New Roman" w:eastAsia="Times New Roman" w:hAnsi="Times New Roman"/>
          <w:sz w:val="24"/>
          <w:szCs w:val="24"/>
        </w:rPr>
      </w:pPr>
    </w:p>
    <w:p w14:paraId="71B6E7B5" w14:textId="77777777" w:rsidR="0017061B" w:rsidRDefault="00EF38EF" w:rsidP="007F03B0">
      <w:pPr>
        <w:spacing w:after="0" w:line="480" w:lineRule="auto"/>
        <w:rPr>
          <w:rFonts w:ascii="Times New Roman" w:hAnsi="Times New Roman"/>
          <w:sz w:val="24"/>
          <w:szCs w:val="24"/>
        </w:rPr>
      </w:pPr>
      <w:r w:rsidRPr="00AF5FCA">
        <w:rPr>
          <w:rFonts w:ascii="Times New Roman" w:eastAsia="Times New Roman" w:hAnsi="Times New Roman"/>
          <w:sz w:val="24"/>
          <w:szCs w:val="24"/>
        </w:rPr>
        <w:t xml:space="preserve"> The trajectory </w:t>
      </w:r>
      <m:oMath>
        <m:sSup>
          <m:sSupPr>
            <m:ctrlPr>
              <w:rPr>
                <w:rFonts w:ascii="Cambria Math" w:eastAsia="Times New Roman" w:hAnsi="Cambria Math"/>
                <w:i/>
                <w:sz w:val="24"/>
                <w:szCs w:val="24"/>
              </w:rPr>
            </m:ctrlPr>
          </m:sSupPr>
          <m:e>
            <m:r>
              <w:rPr>
                <w:rFonts w:ascii="Cambria Math" w:eastAsia="Times New Roman" w:hAnsi="Cambria Math"/>
                <w:sz w:val="24"/>
                <w:szCs w:val="24"/>
              </w:rPr>
              <m:t>z</m:t>
            </m:r>
          </m:e>
          <m:sup>
            <m:r>
              <w:rPr>
                <w:rFonts w:ascii="Cambria Math" w:eastAsia="Times New Roman" w:hAnsi="Cambria Math"/>
                <w:sz w:val="24"/>
                <w:szCs w:val="24"/>
              </w:rPr>
              <m:t>*</m:t>
            </m:r>
          </m:sup>
        </m:sSup>
        <m:r>
          <w:rPr>
            <w:rFonts w:ascii="Cambria Math" w:eastAsia="Times New Roman" w:hAnsi="Cambria Math"/>
            <w:sz w:val="24"/>
            <w:szCs w:val="24"/>
          </w:rPr>
          <m:t>(t)</m:t>
        </m:r>
      </m:oMath>
      <w:r w:rsidRPr="00AF5FCA">
        <w:rPr>
          <w:rFonts w:ascii="Times New Roman" w:eastAsia="Times New Roman" w:hAnsi="Times New Roman"/>
          <w:sz w:val="24"/>
          <w:szCs w:val="24"/>
        </w:rPr>
        <w:t xml:space="preserve"> maximize</w:t>
      </w:r>
      <w:r w:rsidR="002C205A" w:rsidRPr="00AF5FCA">
        <w:rPr>
          <w:rFonts w:ascii="Times New Roman" w:eastAsia="Times New Roman" w:hAnsi="Times New Roman"/>
          <w:sz w:val="24"/>
          <w:szCs w:val="24"/>
        </w:rPr>
        <w:t>s</w:t>
      </w:r>
      <w:r w:rsidRPr="00AF5FCA">
        <w:rPr>
          <w:rFonts w:ascii="Times New Roman" w:eastAsia="Times New Roman" w:hAnsi="Times New Roman"/>
          <w:sz w:val="24"/>
          <w:szCs w:val="24"/>
        </w:rPr>
        <w:t xml:space="preserve"> the sensor footprint </w:t>
      </w:r>
      <w:r w:rsidR="002F5098" w:rsidRPr="00AF5FCA">
        <w:rPr>
          <w:rFonts w:ascii="Times New Roman" w:eastAsia="Times New Roman" w:hAnsi="Times New Roman"/>
          <w:sz w:val="24"/>
          <w:szCs w:val="24"/>
        </w:rPr>
        <w:t>coverage of the search region.</w:t>
      </w:r>
      <w:r w:rsidRPr="00AF5FCA">
        <w:rPr>
          <w:rFonts w:ascii="Times New Roman" w:eastAsia="Times New Roman" w:hAnsi="Times New Roman"/>
          <w:sz w:val="24"/>
          <w:szCs w:val="24"/>
        </w:rPr>
        <w:t xml:space="preserve"> </w:t>
      </w:r>
      <w:r w:rsidR="0017061B" w:rsidRPr="0017061B">
        <w:rPr>
          <w:rFonts w:ascii="Times New Roman" w:hAnsi="Times New Roman"/>
          <w:sz w:val="24"/>
          <w:szCs w:val="24"/>
        </w:rPr>
        <w:t>Figure 1 demonstrates a visual representation of the problem of generating a trajectory that maximizes the area covered and satisfies the exit stated for energy available. Figure 2 demonstrates the generated trajectory along with the sensor footprint area throughout the mission.</w:t>
      </w:r>
    </w:p>
    <w:p w14:paraId="10E402B8" w14:textId="77777777" w:rsidR="005C7A79" w:rsidRDefault="005F2C0B" w:rsidP="007F03B0">
      <w:pPr>
        <w:keepNext/>
        <w:spacing w:after="0" w:line="480" w:lineRule="auto"/>
        <w:jc w:val="center"/>
      </w:pPr>
      <w:r w:rsidRPr="00FB772D">
        <w:rPr>
          <w:noProof/>
        </w:rPr>
        <w:lastRenderedPageBreak/>
        <w:drawing>
          <wp:inline distT="0" distB="0" distL="0" distR="0" wp14:anchorId="49BE4DB1" wp14:editId="24B75878">
            <wp:extent cx="2948940" cy="1981200"/>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8940" cy="1981200"/>
                    </a:xfrm>
                    <a:prstGeom prst="rect">
                      <a:avLst/>
                    </a:prstGeom>
                    <a:noFill/>
                    <a:ln>
                      <a:noFill/>
                    </a:ln>
                  </pic:spPr>
                </pic:pic>
              </a:graphicData>
            </a:graphic>
          </wp:inline>
        </w:drawing>
      </w:r>
    </w:p>
    <w:p w14:paraId="1648F8FB" w14:textId="77777777" w:rsidR="0017061B" w:rsidRPr="00AF5FCA" w:rsidRDefault="005C7A79" w:rsidP="00B50362">
      <w:pPr>
        <w:pStyle w:val="Caption"/>
        <w:spacing w:after="0"/>
        <w:jc w:val="center"/>
        <w:rPr>
          <w:rFonts w:ascii="Times New Roman" w:hAnsi="Times New Roman"/>
          <w:color w:val="000000"/>
          <w:sz w:val="24"/>
          <w:szCs w:val="24"/>
        </w:rPr>
      </w:pPr>
      <w:r w:rsidRPr="00AF5FCA">
        <w:rPr>
          <w:rFonts w:ascii="Times New Roman" w:hAnsi="Times New Roman"/>
          <w:color w:val="000000"/>
          <w:sz w:val="24"/>
          <w:szCs w:val="24"/>
        </w:rPr>
        <w:t xml:space="preserve">Figure </w:t>
      </w:r>
      <w:r w:rsidRPr="00AF5FCA">
        <w:rPr>
          <w:rFonts w:ascii="Times New Roman" w:hAnsi="Times New Roman"/>
          <w:color w:val="000000"/>
          <w:sz w:val="24"/>
          <w:szCs w:val="24"/>
        </w:rPr>
        <w:fldChar w:fldCharType="begin"/>
      </w:r>
      <w:r w:rsidRPr="00AF5FCA">
        <w:rPr>
          <w:rFonts w:ascii="Times New Roman" w:hAnsi="Times New Roman"/>
          <w:color w:val="000000"/>
          <w:sz w:val="24"/>
          <w:szCs w:val="24"/>
        </w:rPr>
        <w:instrText xml:space="preserve"> SEQ Figure \* ARABIC </w:instrText>
      </w:r>
      <w:r w:rsidRPr="00AF5FCA">
        <w:rPr>
          <w:rFonts w:ascii="Times New Roman" w:hAnsi="Times New Roman"/>
          <w:color w:val="000000"/>
          <w:sz w:val="24"/>
          <w:szCs w:val="24"/>
        </w:rPr>
        <w:fldChar w:fldCharType="separate"/>
      </w:r>
      <w:r w:rsidR="00CD0DE5" w:rsidRPr="00AF5FCA">
        <w:rPr>
          <w:rFonts w:ascii="Times New Roman" w:hAnsi="Times New Roman"/>
          <w:noProof/>
          <w:color w:val="000000"/>
          <w:sz w:val="24"/>
          <w:szCs w:val="24"/>
        </w:rPr>
        <w:t>1</w:t>
      </w:r>
      <w:r w:rsidRPr="00AF5FCA">
        <w:rPr>
          <w:rFonts w:ascii="Times New Roman" w:hAnsi="Times New Roman"/>
          <w:color w:val="000000"/>
          <w:sz w:val="24"/>
          <w:szCs w:val="24"/>
        </w:rPr>
        <w:fldChar w:fldCharType="end"/>
      </w:r>
      <w:r w:rsidRPr="00AF5FCA">
        <w:rPr>
          <w:rFonts w:ascii="Times New Roman" w:hAnsi="Times New Roman"/>
          <w:color w:val="000000"/>
          <w:sz w:val="24"/>
          <w:szCs w:val="24"/>
        </w:rPr>
        <w:t xml:space="preserve">: Problem of generating a trajectory </w:t>
      </w:r>
      <w:r w:rsidR="00994FB2" w:rsidRPr="00AF5FCA">
        <w:rPr>
          <w:rFonts w:ascii="Times New Roman" w:hAnsi="Times New Roman"/>
          <w:color w:val="000000"/>
          <w:sz w:val="24"/>
          <w:szCs w:val="24"/>
        </w:rPr>
        <w:t>that maximizes the area covered</w:t>
      </w:r>
    </w:p>
    <w:p w14:paraId="08846823" w14:textId="77777777" w:rsidR="00A26F60" w:rsidRPr="00A26F60" w:rsidRDefault="00A26F60" w:rsidP="00A26F60"/>
    <w:p w14:paraId="5A9BCDF8" w14:textId="77777777" w:rsidR="005C7A79" w:rsidRDefault="005F2C0B" w:rsidP="007F03B0">
      <w:pPr>
        <w:keepNext/>
        <w:spacing w:after="0" w:line="480" w:lineRule="auto"/>
        <w:jc w:val="center"/>
      </w:pPr>
      <w:r w:rsidRPr="00FB772D">
        <w:rPr>
          <w:noProof/>
        </w:rPr>
        <w:drawing>
          <wp:inline distT="0" distB="0" distL="0" distR="0" wp14:anchorId="28C9ACEA" wp14:editId="5BFB651F">
            <wp:extent cx="2567940" cy="176784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7940" cy="1767840"/>
                    </a:xfrm>
                    <a:prstGeom prst="rect">
                      <a:avLst/>
                    </a:prstGeom>
                    <a:noFill/>
                    <a:ln>
                      <a:noFill/>
                    </a:ln>
                  </pic:spPr>
                </pic:pic>
              </a:graphicData>
            </a:graphic>
          </wp:inline>
        </w:drawing>
      </w:r>
    </w:p>
    <w:p w14:paraId="26399955" w14:textId="77777777" w:rsidR="0017061B" w:rsidRPr="00AF5FCA" w:rsidRDefault="005C7A79" w:rsidP="007F03B0">
      <w:pPr>
        <w:pStyle w:val="Caption"/>
        <w:spacing w:after="0" w:line="480" w:lineRule="auto"/>
        <w:jc w:val="center"/>
        <w:rPr>
          <w:rFonts w:ascii="Times New Roman" w:hAnsi="Times New Roman"/>
          <w:color w:val="000000"/>
          <w:sz w:val="24"/>
          <w:szCs w:val="24"/>
        </w:rPr>
      </w:pPr>
      <w:r w:rsidRPr="00AF5FCA">
        <w:rPr>
          <w:rFonts w:ascii="Times New Roman" w:hAnsi="Times New Roman"/>
          <w:color w:val="000000"/>
          <w:sz w:val="24"/>
          <w:szCs w:val="24"/>
        </w:rPr>
        <w:t xml:space="preserve">Figure </w:t>
      </w:r>
      <w:r w:rsidRPr="00AF5FCA">
        <w:rPr>
          <w:rFonts w:ascii="Times New Roman" w:hAnsi="Times New Roman"/>
          <w:color w:val="000000"/>
          <w:sz w:val="24"/>
          <w:szCs w:val="24"/>
        </w:rPr>
        <w:fldChar w:fldCharType="begin"/>
      </w:r>
      <w:r w:rsidRPr="00AF5FCA">
        <w:rPr>
          <w:rFonts w:ascii="Times New Roman" w:hAnsi="Times New Roman"/>
          <w:color w:val="000000"/>
          <w:sz w:val="24"/>
          <w:szCs w:val="24"/>
        </w:rPr>
        <w:instrText xml:space="preserve"> SEQ Figure \* ARABIC </w:instrText>
      </w:r>
      <w:r w:rsidRPr="00AF5FCA">
        <w:rPr>
          <w:rFonts w:ascii="Times New Roman" w:hAnsi="Times New Roman"/>
          <w:color w:val="000000"/>
          <w:sz w:val="24"/>
          <w:szCs w:val="24"/>
        </w:rPr>
        <w:fldChar w:fldCharType="separate"/>
      </w:r>
      <w:r w:rsidR="00CD0DE5" w:rsidRPr="00AF5FCA">
        <w:rPr>
          <w:rFonts w:ascii="Times New Roman" w:hAnsi="Times New Roman"/>
          <w:noProof/>
          <w:color w:val="000000"/>
          <w:sz w:val="24"/>
          <w:szCs w:val="24"/>
        </w:rPr>
        <w:t>2</w:t>
      </w:r>
      <w:r w:rsidRPr="00AF5FCA">
        <w:rPr>
          <w:rFonts w:ascii="Times New Roman" w:hAnsi="Times New Roman"/>
          <w:color w:val="000000"/>
          <w:sz w:val="24"/>
          <w:szCs w:val="24"/>
        </w:rPr>
        <w:fldChar w:fldCharType="end"/>
      </w:r>
      <w:r w:rsidRPr="00AF5FCA">
        <w:rPr>
          <w:rFonts w:ascii="Times New Roman" w:hAnsi="Times New Roman"/>
          <w:color w:val="000000"/>
          <w:sz w:val="24"/>
          <w:szCs w:val="24"/>
        </w:rPr>
        <w:t>: Area covered by sensor footprint for generated trajectory throughout the mission</w:t>
      </w:r>
    </w:p>
    <w:p w14:paraId="0ABC1D7C" w14:textId="77777777" w:rsidR="00B50362" w:rsidRPr="00B50362" w:rsidRDefault="00B50362" w:rsidP="00B50362"/>
    <w:p w14:paraId="6DC3DC16" w14:textId="5A720804" w:rsidR="006702D1" w:rsidRDefault="00E939D4" w:rsidP="007F03B0">
      <w:pPr>
        <w:spacing w:after="0" w:line="480" w:lineRule="auto"/>
        <w:rPr>
          <w:rFonts w:ascii="Times New Roman" w:hAnsi="Times New Roman"/>
          <w:sz w:val="24"/>
          <w:szCs w:val="24"/>
        </w:rPr>
      </w:pPr>
      <w:r w:rsidRPr="007D37CF">
        <w:rPr>
          <w:rFonts w:ascii="Times New Roman" w:hAnsi="Times New Roman"/>
          <w:sz w:val="24"/>
          <w:szCs w:val="24"/>
        </w:rPr>
        <w:t xml:space="preserve">The </w:t>
      </w:r>
      <w:r w:rsidR="00C86FF4">
        <w:rPr>
          <w:rFonts w:ascii="Times New Roman" w:hAnsi="Times New Roman"/>
          <w:sz w:val="24"/>
          <w:szCs w:val="24"/>
        </w:rPr>
        <w:t>procedure</w:t>
      </w:r>
      <w:r w:rsidRPr="007D37CF">
        <w:rPr>
          <w:rFonts w:ascii="Times New Roman" w:hAnsi="Times New Roman"/>
          <w:sz w:val="24"/>
          <w:szCs w:val="24"/>
        </w:rPr>
        <w:t xml:space="preserve"> </w:t>
      </w:r>
      <w:r>
        <w:rPr>
          <w:rFonts w:ascii="Times New Roman" w:hAnsi="Times New Roman"/>
          <w:sz w:val="24"/>
          <w:szCs w:val="24"/>
        </w:rPr>
        <w:t xml:space="preserve">proposed in this paper to determine a path that maximizes coverage area depends on optimization across not a discrete set of turn rates as in </w:t>
      </w:r>
      <w:sdt>
        <w:sdtPr>
          <w:rPr>
            <w:rFonts w:ascii="Times New Roman" w:hAnsi="Times New Roman"/>
            <w:sz w:val="24"/>
            <w:szCs w:val="24"/>
          </w:rPr>
          <w:id w:val="1721627165"/>
          <w:citation/>
        </w:sdtPr>
        <w:sdtEndPr/>
        <w:sdtContent>
          <w:r w:rsidR="00447BF8">
            <w:rPr>
              <w:rFonts w:ascii="Times New Roman" w:hAnsi="Times New Roman"/>
              <w:sz w:val="24"/>
              <w:szCs w:val="24"/>
            </w:rPr>
            <w:fldChar w:fldCharType="begin"/>
          </w:r>
          <w:r w:rsidR="00447BF8">
            <w:rPr>
              <w:rFonts w:ascii="Times New Roman" w:hAnsi="Times New Roman"/>
              <w:noProof/>
              <w:sz w:val="24"/>
              <w:szCs w:val="24"/>
            </w:rPr>
            <w:instrText xml:space="preserve"> CITATION Ahm06 \l 1033 </w:instrText>
          </w:r>
          <w:r w:rsidR="00447BF8">
            <w:rPr>
              <w:rFonts w:ascii="Times New Roman" w:hAnsi="Times New Roman"/>
              <w:sz w:val="24"/>
              <w:szCs w:val="24"/>
            </w:rPr>
            <w:fldChar w:fldCharType="separate"/>
          </w:r>
          <w:r w:rsidR="00447BF8" w:rsidRPr="00447BF8">
            <w:rPr>
              <w:rFonts w:ascii="Times New Roman" w:hAnsi="Times New Roman"/>
              <w:noProof/>
              <w:sz w:val="24"/>
              <w:szCs w:val="24"/>
            </w:rPr>
            <w:t>[10]</w:t>
          </w:r>
          <w:r w:rsidR="00447BF8">
            <w:rPr>
              <w:rFonts w:ascii="Times New Roman" w:hAnsi="Times New Roman"/>
              <w:sz w:val="24"/>
              <w:szCs w:val="24"/>
            </w:rPr>
            <w:fldChar w:fldCharType="end"/>
          </w:r>
        </w:sdtContent>
      </w:sdt>
      <w:r>
        <w:rPr>
          <w:rFonts w:ascii="Times New Roman" w:hAnsi="Times New Roman"/>
          <w:sz w:val="24"/>
          <w:szCs w:val="24"/>
        </w:rPr>
        <w:t>, but a</w:t>
      </w:r>
      <w:r w:rsidRPr="007D37CF">
        <w:rPr>
          <w:rFonts w:ascii="Times New Roman" w:hAnsi="Times New Roman"/>
          <w:sz w:val="24"/>
          <w:szCs w:val="24"/>
        </w:rPr>
        <w:t xml:space="preserve"> ra</w:t>
      </w:r>
      <w:r>
        <w:rPr>
          <w:rFonts w:ascii="Times New Roman" w:hAnsi="Times New Roman"/>
          <w:sz w:val="24"/>
          <w:szCs w:val="24"/>
        </w:rPr>
        <w:t>nge of turning rates.</w:t>
      </w:r>
      <w:r w:rsidRPr="007D37CF">
        <w:rPr>
          <w:rFonts w:ascii="Times New Roman" w:hAnsi="Times New Roman"/>
          <w:sz w:val="24"/>
          <w:szCs w:val="24"/>
        </w:rPr>
        <w:t xml:space="preserve"> In addition, the algorithm considers realistic power consumption of the vehicle, which is not constant</w:t>
      </w:r>
      <w:r>
        <w:rPr>
          <w:rFonts w:ascii="Times New Roman" w:hAnsi="Times New Roman"/>
          <w:sz w:val="24"/>
          <w:szCs w:val="24"/>
        </w:rPr>
        <w:t xml:space="preserve"> and varies with the type of maneuver</w:t>
      </w:r>
      <w:r w:rsidR="00C86FF4">
        <w:rPr>
          <w:rFonts w:ascii="Times New Roman" w:hAnsi="Times New Roman"/>
          <w:sz w:val="24"/>
          <w:szCs w:val="24"/>
        </w:rPr>
        <w:t xml:space="preserve"> (parameterized by turn rate)</w:t>
      </w:r>
      <w:r>
        <w:rPr>
          <w:rFonts w:ascii="Times New Roman" w:hAnsi="Times New Roman"/>
          <w:sz w:val="24"/>
          <w:szCs w:val="24"/>
        </w:rPr>
        <w:t xml:space="preserve"> executed by the</w:t>
      </w:r>
      <w:r w:rsidRPr="007D37CF">
        <w:rPr>
          <w:rFonts w:ascii="Times New Roman" w:hAnsi="Times New Roman"/>
          <w:sz w:val="24"/>
          <w:szCs w:val="24"/>
        </w:rPr>
        <w:t xml:space="preserve"> vehicle. </w:t>
      </w:r>
      <w:r>
        <w:rPr>
          <w:rFonts w:ascii="Times New Roman" w:hAnsi="Times New Roman"/>
          <w:sz w:val="24"/>
          <w:szCs w:val="24"/>
        </w:rPr>
        <w:t>This</w:t>
      </w:r>
      <w:r w:rsidRPr="007D37CF">
        <w:rPr>
          <w:rFonts w:ascii="Times New Roman" w:hAnsi="Times New Roman"/>
          <w:sz w:val="24"/>
          <w:szCs w:val="24"/>
        </w:rPr>
        <w:t xml:space="preserve"> enables </w:t>
      </w:r>
      <w:r>
        <w:rPr>
          <w:rFonts w:ascii="Times New Roman" w:hAnsi="Times New Roman"/>
          <w:sz w:val="24"/>
          <w:szCs w:val="24"/>
        </w:rPr>
        <w:t xml:space="preserve">the accurate </w:t>
      </w:r>
      <w:r w:rsidR="00C86FF4">
        <w:rPr>
          <w:rFonts w:ascii="Times New Roman" w:hAnsi="Times New Roman"/>
          <w:sz w:val="24"/>
          <w:szCs w:val="24"/>
        </w:rPr>
        <w:t xml:space="preserve">determination </w:t>
      </w:r>
      <w:r>
        <w:rPr>
          <w:rFonts w:ascii="Times New Roman" w:hAnsi="Times New Roman"/>
          <w:sz w:val="24"/>
          <w:szCs w:val="24"/>
        </w:rPr>
        <w:t>of</w:t>
      </w:r>
      <w:r w:rsidRPr="007D37CF">
        <w:rPr>
          <w:rFonts w:ascii="Times New Roman" w:hAnsi="Times New Roman"/>
          <w:sz w:val="24"/>
          <w:szCs w:val="24"/>
        </w:rPr>
        <w:t xml:space="preserve"> the mission duration </w:t>
      </w:r>
      <w:r>
        <w:rPr>
          <w:rFonts w:ascii="Times New Roman" w:hAnsi="Times New Roman"/>
          <w:sz w:val="24"/>
          <w:szCs w:val="24"/>
        </w:rPr>
        <w:t xml:space="preserve">and </w:t>
      </w:r>
      <w:r w:rsidR="00C86FF4">
        <w:rPr>
          <w:rFonts w:ascii="Times New Roman" w:hAnsi="Times New Roman"/>
          <w:sz w:val="24"/>
          <w:szCs w:val="24"/>
        </w:rPr>
        <w:t>enforcing the terminal</w:t>
      </w:r>
      <w:r>
        <w:rPr>
          <w:rFonts w:ascii="Times New Roman" w:hAnsi="Times New Roman"/>
          <w:sz w:val="24"/>
          <w:szCs w:val="24"/>
        </w:rPr>
        <w:t xml:space="preserve"> position </w:t>
      </w:r>
      <w:r w:rsidR="00C86FF4">
        <w:rPr>
          <w:rFonts w:ascii="Times New Roman" w:hAnsi="Times New Roman"/>
          <w:sz w:val="24"/>
          <w:szCs w:val="24"/>
        </w:rPr>
        <w:t xml:space="preserve">requirements </w:t>
      </w:r>
      <w:r>
        <w:rPr>
          <w:rFonts w:ascii="Times New Roman" w:hAnsi="Times New Roman"/>
          <w:sz w:val="24"/>
          <w:szCs w:val="24"/>
        </w:rPr>
        <w:t xml:space="preserve">of the vehicle </w:t>
      </w:r>
      <w:r w:rsidRPr="007D37CF">
        <w:rPr>
          <w:rFonts w:ascii="Times New Roman" w:hAnsi="Times New Roman"/>
          <w:sz w:val="24"/>
          <w:szCs w:val="24"/>
        </w:rPr>
        <w:t xml:space="preserve">for the energy available at the start of the mission. The high-level </w:t>
      </w:r>
      <w:r>
        <w:rPr>
          <w:rFonts w:ascii="Times New Roman" w:hAnsi="Times New Roman"/>
          <w:sz w:val="24"/>
          <w:szCs w:val="24"/>
        </w:rPr>
        <w:t xml:space="preserve">of </w:t>
      </w:r>
      <w:r w:rsidRPr="007D37CF">
        <w:rPr>
          <w:rFonts w:ascii="Times New Roman" w:hAnsi="Times New Roman"/>
          <w:sz w:val="24"/>
          <w:szCs w:val="24"/>
        </w:rPr>
        <w:t xml:space="preserve">autonomy ensures that the algorithm </w:t>
      </w:r>
      <w:r>
        <w:rPr>
          <w:rFonts w:ascii="Times New Roman" w:hAnsi="Times New Roman"/>
          <w:sz w:val="24"/>
          <w:szCs w:val="24"/>
        </w:rPr>
        <w:t xml:space="preserve">also generates </w:t>
      </w:r>
      <w:r w:rsidRPr="007D37CF">
        <w:rPr>
          <w:rFonts w:ascii="Times New Roman" w:hAnsi="Times New Roman"/>
          <w:sz w:val="24"/>
          <w:szCs w:val="24"/>
        </w:rPr>
        <w:t>the most optimal traject</w:t>
      </w:r>
      <w:r w:rsidR="00B6342C">
        <w:rPr>
          <w:rFonts w:ascii="Times New Roman" w:hAnsi="Times New Roman"/>
          <w:sz w:val="24"/>
          <w:szCs w:val="24"/>
        </w:rPr>
        <w:t>ory for any conditions by avoiding previously covered area as much as possible</w:t>
      </w:r>
      <w:r w:rsidRPr="007D37CF">
        <w:rPr>
          <w:rFonts w:ascii="Times New Roman" w:hAnsi="Times New Roman"/>
          <w:sz w:val="24"/>
          <w:szCs w:val="24"/>
        </w:rPr>
        <w:t xml:space="preserve">. </w:t>
      </w:r>
      <w:r w:rsidR="00B6342C">
        <w:rPr>
          <w:rFonts w:ascii="Times New Roman" w:hAnsi="Times New Roman"/>
          <w:sz w:val="24"/>
          <w:szCs w:val="24"/>
        </w:rPr>
        <w:t>The algorithm avoids going over previously covered area</w:t>
      </w:r>
      <w:r w:rsidR="006A46D9">
        <w:rPr>
          <w:rFonts w:ascii="Times New Roman" w:hAnsi="Times New Roman"/>
          <w:sz w:val="24"/>
          <w:szCs w:val="24"/>
        </w:rPr>
        <w:t xml:space="preserve"> as much as possible</w:t>
      </w:r>
      <w:r w:rsidR="00B6342C">
        <w:rPr>
          <w:rFonts w:ascii="Times New Roman" w:hAnsi="Times New Roman"/>
          <w:sz w:val="24"/>
          <w:szCs w:val="24"/>
        </w:rPr>
        <w:t xml:space="preserve"> by </w:t>
      </w:r>
      <w:r w:rsidR="006A46D9">
        <w:rPr>
          <w:rFonts w:ascii="Times New Roman" w:hAnsi="Times New Roman"/>
          <w:sz w:val="24"/>
          <w:szCs w:val="24"/>
        </w:rPr>
        <w:t xml:space="preserve">redirecting the vehicle </w:t>
      </w:r>
      <w:r w:rsidR="006A46D9">
        <w:rPr>
          <w:rFonts w:ascii="Times New Roman" w:hAnsi="Times New Roman"/>
          <w:sz w:val="24"/>
          <w:szCs w:val="24"/>
        </w:rPr>
        <w:lastRenderedPageBreak/>
        <w:t>portions of the bounded region that</w:t>
      </w:r>
      <w:r w:rsidR="00B6342C">
        <w:rPr>
          <w:rFonts w:ascii="Times New Roman" w:hAnsi="Times New Roman"/>
          <w:sz w:val="24"/>
          <w:szCs w:val="24"/>
        </w:rPr>
        <w:t xml:space="preserve"> have not been previously covered</w:t>
      </w:r>
      <w:r w:rsidR="0091550D">
        <w:rPr>
          <w:rFonts w:ascii="Times New Roman" w:hAnsi="Times New Roman"/>
          <w:sz w:val="24"/>
          <w:szCs w:val="24"/>
        </w:rPr>
        <w:t>, with an objective function when no new area is covered</w:t>
      </w:r>
      <w:r w:rsidR="00B6342C">
        <w:rPr>
          <w:rFonts w:ascii="Times New Roman" w:hAnsi="Times New Roman"/>
          <w:sz w:val="24"/>
          <w:szCs w:val="24"/>
        </w:rPr>
        <w:t xml:space="preserve">. </w:t>
      </w:r>
      <w:r w:rsidRPr="007D37CF">
        <w:rPr>
          <w:rFonts w:ascii="Times New Roman" w:hAnsi="Times New Roman"/>
          <w:sz w:val="24"/>
          <w:szCs w:val="24"/>
        </w:rPr>
        <w:t xml:space="preserve">The last feature of the proposed </w:t>
      </w:r>
      <w:r w:rsidR="001E5B83">
        <w:rPr>
          <w:rFonts w:ascii="Times New Roman" w:hAnsi="Times New Roman"/>
          <w:sz w:val="24"/>
          <w:szCs w:val="24"/>
        </w:rPr>
        <w:t>formulation of the path optimization</w:t>
      </w:r>
      <w:r w:rsidRPr="007D37CF">
        <w:rPr>
          <w:rFonts w:ascii="Times New Roman" w:hAnsi="Times New Roman"/>
          <w:sz w:val="24"/>
          <w:szCs w:val="24"/>
        </w:rPr>
        <w:t xml:space="preserve"> is that it does not require </w:t>
      </w:r>
      <w:r w:rsidR="00D2088F">
        <w:rPr>
          <w:rFonts w:ascii="Times New Roman" w:hAnsi="Times New Roman"/>
          <w:sz w:val="24"/>
          <w:szCs w:val="24"/>
        </w:rPr>
        <w:t xml:space="preserve">choosing the density of the </w:t>
      </w:r>
      <w:r w:rsidRPr="007D37CF">
        <w:rPr>
          <w:rFonts w:ascii="Times New Roman" w:hAnsi="Times New Roman"/>
          <w:sz w:val="24"/>
          <w:szCs w:val="24"/>
        </w:rPr>
        <w:t>space discretization</w:t>
      </w:r>
      <w:r w:rsidR="006A46D9">
        <w:rPr>
          <w:rFonts w:ascii="Times New Roman" w:hAnsi="Times New Roman"/>
          <w:sz w:val="24"/>
          <w:szCs w:val="24"/>
        </w:rPr>
        <w:t>/decomposition</w:t>
      </w:r>
      <w:r w:rsidRPr="007D37CF">
        <w:rPr>
          <w:rFonts w:ascii="Times New Roman" w:hAnsi="Times New Roman"/>
          <w:sz w:val="24"/>
          <w:szCs w:val="24"/>
        </w:rPr>
        <w:t xml:space="preserve">. </w:t>
      </w:r>
      <w:r w:rsidR="00D2088F">
        <w:rPr>
          <w:rFonts w:ascii="Times New Roman" w:hAnsi="Times New Roman"/>
          <w:sz w:val="24"/>
          <w:szCs w:val="24"/>
        </w:rPr>
        <w:t xml:space="preserve">The density of the space discretization depends on the size of the discretized space and the distance between the center points of the discretized spaces. </w:t>
      </w:r>
      <w:r w:rsidRPr="007D37CF">
        <w:rPr>
          <w:rFonts w:ascii="Times New Roman" w:hAnsi="Times New Roman"/>
          <w:sz w:val="24"/>
          <w:szCs w:val="24"/>
        </w:rPr>
        <w:t xml:space="preserve">Without the need to </w:t>
      </w:r>
      <w:r w:rsidR="001E5B83">
        <w:rPr>
          <w:rFonts w:ascii="Times New Roman" w:hAnsi="Times New Roman"/>
          <w:sz w:val="24"/>
          <w:szCs w:val="24"/>
        </w:rPr>
        <w:t>evaluate the parameters for optimal</w:t>
      </w:r>
      <w:r w:rsidRPr="007D37CF">
        <w:rPr>
          <w:rFonts w:ascii="Times New Roman" w:hAnsi="Times New Roman"/>
          <w:sz w:val="24"/>
          <w:szCs w:val="24"/>
        </w:rPr>
        <w:t xml:space="preserve"> space discretization, the computation process is faster </w:t>
      </w:r>
      <w:r w:rsidR="001E5B83">
        <w:rPr>
          <w:rFonts w:ascii="Times New Roman" w:hAnsi="Times New Roman"/>
          <w:sz w:val="24"/>
          <w:szCs w:val="24"/>
        </w:rPr>
        <w:t>while still providing</w:t>
      </w:r>
      <w:r w:rsidRPr="007D37CF">
        <w:rPr>
          <w:rFonts w:ascii="Times New Roman" w:hAnsi="Times New Roman"/>
          <w:sz w:val="24"/>
          <w:szCs w:val="24"/>
        </w:rPr>
        <w:t xml:space="preserve"> an accurate </w:t>
      </w:r>
      <w:r w:rsidR="001E5B83">
        <w:rPr>
          <w:rFonts w:ascii="Times New Roman" w:hAnsi="Times New Roman"/>
          <w:sz w:val="24"/>
          <w:szCs w:val="24"/>
        </w:rPr>
        <w:t xml:space="preserve">calculation </w:t>
      </w:r>
      <w:r w:rsidRPr="007D37CF">
        <w:rPr>
          <w:rFonts w:ascii="Times New Roman" w:hAnsi="Times New Roman"/>
          <w:sz w:val="24"/>
          <w:szCs w:val="24"/>
        </w:rPr>
        <w:t>of the covered area</w:t>
      </w:r>
      <w:r>
        <w:rPr>
          <w:rFonts w:ascii="Times New Roman" w:hAnsi="Times New Roman"/>
          <w:sz w:val="24"/>
          <w:szCs w:val="24"/>
        </w:rPr>
        <w:t>.</w:t>
      </w:r>
    </w:p>
    <w:p w14:paraId="0DDF211F" w14:textId="77777777" w:rsidR="00994FB2" w:rsidRPr="00BF4B63" w:rsidRDefault="00994FB2" w:rsidP="007F03B0">
      <w:pPr>
        <w:spacing w:after="0" w:line="480" w:lineRule="auto"/>
        <w:rPr>
          <w:b/>
        </w:rPr>
      </w:pPr>
    </w:p>
    <w:p w14:paraId="44064FBE" w14:textId="77777777" w:rsidR="006702D1" w:rsidRPr="002F5098" w:rsidRDefault="006702D1" w:rsidP="007F03B0">
      <w:pPr>
        <w:pStyle w:val="ListParagraph"/>
        <w:numPr>
          <w:ilvl w:val="0"/>
          <w:numId w:val="6"/>
        </w:numPr>
        <w:spacing w:after="0" w:line="480" w:lineRule="auto"/>
        <w:jc w:val="center"/>
        <w:rPr>
          <w:rFonts w:ascii="Times New Roman" w:hAnsi="Times New Roman"/>
          <w:b/>
          <w:sz w:val="24"/>
          <w:szCs w:val="24"/>
        </w:rPr>
      </w:pPr>
      <w:r>
        <w:rPr>
          <w:rFonts w:ascii="Times New Roman" w:hAnsi="Times New Roman"/>
          <w:b/>
          <w:sz w:val="24"/>
          <w:szCs w:val="24"/>
        </w:rPr>
        <w:t xml:space="preserve">Range of Turning Rates and Available Energy Optimization </w:t>
      </w:r>
    </w:p>
    <w:p w14:paraId="412E0FAE" w14:textId="46D2CB7F" w:rsidR="00015FC9" w:rsidRPr="00AF5FCA" w:rsidRDefault="00171E9E" w:rsidP="007F03B0">
      <w:pPr>
        <w:spacing w:after="0" w:line="480" w:lineRule="auto"/>
        <w:rPr>
          <w:rFonts w:ascii="Times New Roman" w:eastAsia="Times New Roman" w:hAnsi="Times New Roman"/>
          <w:sz w:val="24"/>
          <w:szCs w:val="24"/>
        </w:rPr>
      </w:pPr>
      <w:r w:rsidRPr="00A0683E">
        <w:rPr>
          <w:rFonts w:ascii="Times New Roman" w:hAnsi="Times New Roman"/>
          <w:sz w:val="24"/>
          <w:szCs w:val="24"/>
        </w:rPr>
        <w:t xml:space="preserve">The problem of interest is </w:t>
      </w:r>
      <w:r w:rsidR="002E1D3A">
        <w:rPr>
          <w:rFonts w:ascii="Times New Roman" w:hAnsi="Times New Roman"/>
          <w:sz w:val="24"/>
          <w:szCs w:val="24"/>
        </w:rPr>
        <w:t xml:space="preserve">that </w:t>
      </w:r>
      <w:r w:rsidRPr="00A0683E">
        <w:rPr>
          <w:rFonts w:ascii="Times New Roman" w:hAnsi="Times New Roman"/>
          <w:sz w:val="24"/>
          <w:szCs w:val="24"/>
        </w:rPr>
        <w:t>of a</w:t>
      </w:r>
      <w:r>
        <w:rPr>
          <w:rFonts w:ascii="Times New Roman" w:hAnsi="Times New Roman"/>
          <w:sz w:val="24"/>
          <w:szCs w:val="24"/>
        </w:rPr>
        <w:t>n</w:t>
      </w:r>
      <w:r w:rsidRPr="00A0683E">
        <w:rPr>
          <w:rFonts w:ascii="Times New Roman" w:hAnsi="Times New Roman"/>
          <w:sz w:val="24"/>
          <w:szCs w:val="24"/>
        </w:rPr>
        <w:t xml:space="preserve"> unmanned aerial vehicle operating at a</w:t>
      </w:r>
      <w:r>
        <w:rPr>
          <w:rFonts w:ascii="Times New Roman" w:hAnsi="Times New Roman"/>
          <w:sz w:val="24"/>
          <w:szCs w:val="24"/>
        </w:rPr>
        <w:t xml:space="preserve"> </w:t>
      </w:r>
      <w:r w:rsidR="001E5B83">
        <w:rPr>
          <w:rFonts w:ascii="Times New Roman" w:hAnsi="Times New Roman"/>
          <w:sz w:val="24"/>
          <w:szCs w:val="24"/>
        </w:rPr>
        <w:t xml:space="preserve">fixed altitude in a closed, </w:t>
      </w:r>
      <w:r w:rsidRPr="00A0683E">
        <w:rPr>
          <w:rFonts w:ascii="Times New Roman" w:hAnsi="Times New Roman"/>
          <w:sz w:val="24"/>
          <w:szCs w:val="24"/>
        </w:rPr>
        <w:t>bound</w:t>
      </w:r>
      <w:r>
        <w:rPr>
          <w:rFonts w:ascii="Times New Roman" w:hAnsi="Times New Roman"/>
          <w:sz w:val="24"/>
          <w:szCs w:val="24"/>
        </w:rPr>
        <w:t>ed region. The vehicle searches</w:t>
      </w:r>
      <w:r w:rsidRPr="00A0683E">
        <w:rPr>
          <w:rFonts w:ascii="Times New Roman" w:hAnsi="Times New Roman"/>
          <w:sz w:val="24"/>
          <w:szCs w:val="24"/>
        </w:rPr>
        <w:t xml:space="preserve"> </w:t>
      </w:r>
      <w:r>
        <w:rPr>
          <w:rFonts w:ascii="Times New Roman" w:hAnsi="Times New Roman"/>
          <w:sz w:val="24"/>
          <w:szCs w:val="24"/>
        </w:rPr>
        <w:t>the bounded region equipped with a non-fixe</w:t>
      </w:r>
      <w:r w:rsidR="001E1B39">
        <w:rPr>
          <w:rFonts w:ascii="Times New Roman" w:hAnsi="Times New Roman"/>
          <w:sz w:val="24"/>
          <w:szCs w:val="24"/>
        </w:rPr>
        <w:t xml:space="preserve">d camera with a refresh rate γ, in </w:t>
      </w:r>
      <w:r w:rsidR="00D2088F">
        <w:rPr>
          <w:rFonts w:ascii="Times New Roman" w:hAnsi="Times New Roman"/>
          <w:sz w:val="24"/>
          <w:szCs w:val="24"/>
        </w:rPr>
        <w:t xml:space="preserve">seconds. </w:t>
      </w:r>
      <w:r>
        <w:rPr>
          <w:rFonts w:ascii="Times New Roman" w:hAnsi="Times New Roman"/>
          <w:sz w:val="24"/>
          <w:szCs w:val="24"/>
        </w:rPr>
        <w:t xml:space="preserve">The goal is to find a feasible trajectory, defined by </w:t>
      </w:r>
      <m:oMath>
        <m:r>
          <w:rPr>
            <w:rFonts w:ascii="Cambria Math" w:hAnsi="Cambria Math"/>
            <w:sz w:val="24"/>
            <w:szCs w:val="24"/>
          </w:rPr>
          <m:t>z(t)</m:t>
        </m:r>
      </m:oMath>
      <w:r w:rsidRPr="00AF5FCA">
        <w:rPr>
          <w:rFonts w:ascii="Times New Roman" w:eastAsia="Times New Roman" w:hAnsi="Times New Roman"/>
          <w:sz w:val="24"/>
          <w:szCs w:val="24"/>
        </w:rPr>
        <w:t xml:space="preserve">, to get maximum coverage of the bounded region in </w:t>
      </w:r>
      <w:r w:rsidR="002E1D3A" w:rsidRPr="00AF5FCA">
        <w:rPr>
          <w:rFonts w:ascii="Times New Roman" w:eastAsia="Times New Roman" w:hAnsi="Times New Roman"/>
          <w:sz w:val="24"/>
          <w:szCs w:val="24"/>
        </w:rPr>
        <w:t xml:space="preserve">every </w:t>
      </w:r>
      <w:r w:rsidR="00D2088F">
        <w:rPr>
          <w:rFonts w:ascii="Times New Roman" w:eastAsia="Times New Roman" w:hAnsi="Times New Roman"/>
          <w:sz w:val="24"/>
          <w:szCs w:val="24"/>
        </w:rPr>
        <w:t xml:space="preserve">time interval </w:t>
      </w:r>
      <w:r w:rsidR="001E1B39">
        <w:rPr>
          <w:rFonts w:ascii="Times New Roman" w:eastAsia="Times New Roman" w:hAnsi="Times New Roman"/>
          <w:sz w:val="24"/>
          <w:szCs w:val="24"/>
        </w:rPr>
        <w:t>τ.</w:t>
      </w:r>
      <w:r w:rsidRPr="00AF5FCA">
        <w:rPr>
          <w:rFonts w:ascii="Times New Roman" w:eastAsia="Times New Roman" w:hAnsi="Times New Roman"/>
          <w:sz w:val="24"/>
          <w:szCs w:val="24"/>
        </w:rPr>
        <w:t xml:space="preserve"> </w:t>
      </w:r>
      <w:r w:rsidR="00AE6CE1">
        <w:rPr>
          <w:rFonts w:ascii="Times New Roman" w:eastAsia="Times New Roman" w:hAnsi="Times New Roman"/>
          <w:sz w:val="24"/>
          <w:szCs w:val="24"/>
        </w:rPr>
        <w:t xml:space="preserve">The time interval τ is the turn duration. </w:t>
      </w:r>
      <w:r w:rsidRPr="00AF5FCA">
        <w:rPr>
          <w:rFonts w:ascii="Times New Roman" w:eastAsia="Times New Roman" w:hAnsi="Times New Roman"/>
          <w:sz w:val="24"/>
          <w:szCs w:val="24"/>
        </w:rPr>
        <w:t xml:space="preserve">The </w:t>
      </w:r>
      <w:r w:rsidR="002E1D3A" w:rsidRPr="00AF5FCA">
        <w:rPr>
          <w:rFonts w:ascii="Times New Roman" w:eastAsia="Times New Roman" w:hAnsi="Times New Roman"/>
          <w:sz w:val="24"/>
          <w:szCs w:val="24"/>
        </w:rPr>
        <w:t xml:space="preserve">solution </w:t>
      </w:r>
      <w:r w:rsidRPr="00AF5FCA">
        <w:rPr>
          <w:rFonts w:ascii="Times New Roman" w:eastAsia="Times New Roman" w:hAnsi="Times New Roman"/>
          <w:sz w:val="24"/>
          <w:szCs w:val="24"/>
        </w:rPr>
        <w:t xml:space="preserve">requires </w:t>
      </w:r>
      <w:r w:rsidR="002E1D3A" w:rsidRPr="00AF5FCA">
        <w:rPr>
          <w:rFonts w:ascii="Times New Roman" w:eastAsia="Times New Roman" w:hAnsi="Times New Roman"/>
          <w:sz w:val="24"/>
          <w:szCs w:val="24"/>
        </w:rPr>
        <w:t xml:space="preserve">discretization over </w:t>
      </w:r>
      <w:r w:rsidR="00A651BB">
        <w:rPr>
          <w:rFonts w:ascii="Times New Roman" w:eastAsia="Times New Roman" w:hAnsi="Times New Roman"/>
          <w:sz w:val="24"/>
          <w:szCs w:val="24"/>
        </w:rPr>
        <w:t>time</w:t>
      </w:r>
      <w:r w:rsidR="00AE6CE1">
        <w:rPr>
          <w:rFonts w:ascii="Times New Roman" w:eastAsia="Times New Roman" w:hAnsi="Times New Roman"/>
          <w:sz w:val="24"/>
          <w:szCs w:val="24"/>
        </w:rPr>
        <w:t xml:space="preserve"> since a continues solution is difficult to generate</w:t>
      </w:r>
      <w:r w:rsidRPr="00AF5FCA">
        <w:rPr>
          <w:rFonts w:ascii="Times New Roman" w:eastAsia="Times New Roman" w:hAnsi="Times New Roman"/>
          <w:sz w:val="24"/>
          <w:szCs w:val="24"/>
        </w:rPr>
        <w:t xml:space="preserve">. </w:t>
      </w:r>
    </w:p>
    <w:p w14:paraId="1F1C5005" w14:textId="77777777" w:rsidR="00D705F0" w:rsidRPr="005878B2" w:rsidRDefault="00DD6EAF" w:rsidP="005878B2">
      <w:pPr>
        <w:spacing w:after="0" w:line="480" w:lineRule="auto"/>
        <w:rPr>
          <w:rFonts w:ascii="Times New Roman" w:hAnsi="Times New Roman"/>
          <w:sz w:val="24"/>
          <w:szCs w:val="24"/>
        </w:rPr>
      </w:pPr>
      <w:r w:rsidRPr="005878B2">
        <w:rPr>
          <w:rFonts w:ascii="Times New Roman" w:hAnsi="Times New Roman"/>
          <w:sz w:val="24"/>
          <w:szCs w:val="24"/>
        </w:rPr>
        <w:t xml:space="preserve">Turning rate range </w:t>
      </w:r>
    </w:p>
    <w:p w14:paraId="1C368013" w14:textId="45C75314" w:rsidR="00DD6EAF" w:rsidRDefault="006B4F78" w:rsidP="00994FB2">
      <w:pPr>
        <w:spacing w:after="0" w:line="480" w:lineRule="auto"/>
        <w:rPr>
          <w:rFonts w:ascii="Times New Roman" w:hAnsi="Times New Roman"/>
          <w:sz w:val="24"/>
          <w:szCs w:val="24"/>
        </w:rPr>
      </w:pPr>
      <w:r>
        <w:rPr>
          <w:rFonts w:ascii="Times New Roman" w:hAnsi="Times New Roman"/>
          <w:sz w:val="24"/>
          <w:szCs w:val="24"/>
        </w:rPr>
        <w:t>T</w:t>
      </w:r>
      <w:r w:rsidR="00DD6EAF">
        <w:rPr>
          <w:rFonts w:ascii="Times New Roman" w:hAnsi="Times New Roman"/>
          <w:sz w:val="24"/>
          <w:szCs w:val="24"/>
        </w:rPr>
        <w:t xml:space="preserve">he </w:t>
      </w:r>
      <w:r>
        <w:rPr>
          <w:rFonts w:ascii="Times New Roman" w:hAnsi="Times New Roman"/>
          <w:sz w:val="24"/>
          <w:szCs w:val="24"/>
        </w:rPr>
        <w:t xml:space="preserve">proposed </w:t>
      </w:r>
      <w:r w:rsidR="001E5B83">
        <w:rPr>
          <w:rFonts w:ascii="Times New Roman" w:hAnsi="Times New Roman"/>
          <w:sz w:val="24"/>
          <w:szCs w:val="24"/>
        </w:rPr>
        <w:t>formulation</w:t>
      </w:r>
      <w:r>
        <w:rPr>
          <w:rFonts w:ascii="Times New Roman" w:hAnsi="Times New Roman"/>
          <w:sz w:val="24"/>
          <w:szCs w:val="24"/>
        </w:rPr>
        <w:t xml:space="preserve"> optimizes</w:t>
      </w:r>
      <w:r w:rsidR="00DD6EAF">
        <w:rPr>
          <w:rFonts w:ascii="Times New Roman" w:hAnsi="Times New Roman"/>
          <w:sz w:val="24"/>
          <w:szCs w:val="24"/>
        </w:rPr>
        <w:t xml:space="preserve"> the maximum coverage trajectory for a range of turning rates. Equation </w:t>
      </w:r>
      <w:r w:rsidR="00685E13">
        <w:rPr>
          <w:rFonts w:ascii="Times New Roman" w:hAnsi="Times New Roman"/>
          <w:sz w:val="24"/>
          <w:szCs w:val="24"/>
        </w:rPr>
        <w:t>(</w:t>
      </w:r>
      <w:r w:rsidR="00DD6EAF">
        <w:rPr>
          <w:rFonts w:ascii="Times New Roman" w:hAnsi="Times New Roman"/>
          <w:sz w:val="24"/>
          <w:szCs w:val="24"/>
        </w:rPr>
        <w:t>3</w:t>
      </w:r>
      <w:r w:rsidR="00685E13">
        <w:rPr>
          <w:rFonts w:ascii="Times New Roman" w:hAnsi="Times New Roman"/>
          <w:sz w:val="24"/>
          <w:szCs w:val="24"/>
        </w:rPr>
        <w:t>)</w:t>
      </w:r>
      <w:r w:rsidR="00DD6EAF">
        <w:rPr>
          <w:rFonts w:ascii="Times New Roman" w:hAnsi="Times New Roman"/>
          <w:sz w:val="24"/>
          <w:szCs w:val="24"/>
        </w:rPr>
        <w:t xml:space="preserve"> provides calculate</w:t>
      </w:r>
      <w:r w:rsidR="002E1D3A">
        <w:rPr>
          <w:rFonts w:ascii="Times New Roman" w:hAnsi="Times New Roman"/>
          <w:sz w:val="24"/>
          <w:szCs w:val="24"/>
        </w:rPr>
        <w:t>s</w:t>
      </w:r>
      <w:r w:rsidR="00DD6EAF">
        <w:rPr>
          <w:rFonts w:ascii="Times New Roman" w:hAnsi="Times New Roman"/>
          <w:sz w:val="24"/>
          <w:szCs w:val="24"/>
        </w:rPr>
        <w:t xml:space="preserve"> the </w:t>
      </w:r>
      <w:r w:rsidR="002E1D3A">
        <w:rPr>
          <w:rFonts w:ascii="Times New Roman" w:hAnsi="Times New Roman"/>
          <w:sz w:val="24"/>
          <w:szCs w:val="24"/>
        </w:rPr>
        <w:t>maximum turn rate possible based on the maximum load factor for the vehicle</w:t>
      </w:r>
      <w:r w:rsidR="00C032DF">
        <w:rPr>
          <w:rFonts w:ascii="Times New Roman" w:hAnsi="Times New Roman"/>
          <w:noProof/>
          <w:sz w:val="24"/>
          <w:szCs w:val="24"/>
        </w:rPr>
        <w:t xml:space="preserve"> </w:t>
      </w:r>
      <w:sdt>
        <w:sdtPr>
          <w:rPr>
            <w:rFonts w:ascii="Times New Roman" w:hAnsi="Times New Roman"/>
            <w:noProof/>
            <w:sz w:val="24"/>
            <w:szCs w:val="24"/>
          </w:rPr>
          <w:id w:val="1788002560"/>
          <w:citation/>
        </w:sdtPr>
        <w:sdtEndPr/>
        <w:sdtContent>
          <w:r w:rsidR="00995A8D">
            <w:rPr>
              <w:rFonts w:ascii="Times New Roman" w:hAnsi="Times New Roman"/>
              <w:noProof/>
              <w:sz w:val="24"/>
              <w:szCs w:val="24"/>
            </w:rPr>
            <w:fldChar w:fldCharType="begin"/>
          </w:r>
          <w:r w:rsidR="00995A8D">
            <w:rPr>
              <w:rFonts w:ascii="Times New Roman" w:hAnsi="Times New Roman"/>
              <w:noProof/>
              <w:sz w:val="24"/>
              <w:szCs w:val="24"/>
            </w:rPr>
            <w:instrText xml:space="preserve"> CITATION Dan06 \l 1033 </w:instrText>
          </w:r>
          <w:r w:rsidR="00995A8D">
            <w:rPr>
              <w:rFonts w:ascii="Times New Roman" w:hAnsi="Times New Roman"/>
              <w:noProof/>
              <w:sz w:val="24"/>
              <w:szCs w:val="24"/>
            </w:rPr>
            <w:fldChar w:fldCharType="separate"/>
          </w:r>
          <w:r w:rsidR="00995A8D" w:rsidRPr="00995A8D">
            <w:rPr>
              <w:rFonts w:ascii="Times New Roman" w:hAnsi="Times New Roman"/>
              <w:noProof/>
              <w:sz w:val="24"/>
              <w:szCs w:val="24"/>
            </w:rPr>
            <w:t>[11]</w:t>
          </w:r>
          <w:r w:rsidR="00995A8D">
            <w:rPr>
              <w:rFonts w:ascii="Times New Roman" w:hAnsi="Times New Roman"/>
              <w:noProof/>
              <w:sz w:val="24"/>
              <w:szCs w:val="24"/>
            </w:rPr>
            <w:fldChar w:fldCharType="end"/>
          </w:r>
        </w:sdtContent>
      </w:sdt>
      <w:r w:rsidR="00995A8D">
        <w:rPr>
          <w:rFonts w:ascii="Times New Roman" w:hAnsi="Times New Roman"/>
          <w:noProof/>
          <w:sz w:val="24"/>
          <w:szCs w:val="24"/>
        </w:rPr>
        <w:t>-</w:t>
      </w:r>
      <w:sdt>
        <w:sdtPr>
          <w:rPr>
            <w:rFonts w:ascii="Times New Roman" w:hAnsi="Times New Roman"/>
            <w:noProof/>
            <w:sz w:val="24"/>
            <w:szCs w:val="24"/>
          </w:rPr>
          <w:id w:val="-697546133"/>
          <w:citation/>
        </w:sdtPr>
        <w:sdtEndPr/>
        <w:sdtContent>
          <w:r w:rsidR="00995A8D">
            <w:rPr>
              <w:rFonts w:ascii="Times New Roman" w:hAnsi="Times New Roman"/>
              <w:noProof/>
              <w:sz w:val="24"/>
              <w:szCs w:val="24"/>
            </w:rPr>
            <w:fldChar w:fldCharType="begin"/>
          </w:r>
          <w:r w:rsidR="00995A8D">
            <w:rPr>
              <w:rFonts w:ascii="Times New Roman" w:hAnsi="Times New Roman"/>
              <w:noProof/>
              <w:sz w:val="24"/>
              <w:szCs w:val="24"/>
            </w:rPr>
            <w:instrText xml:space="preserve"> CITATION Joh05 \l 1033 </w:instrText>
          </w:r>
          <w:r w:rsidR="00995A8D">
            <w:rPr>
              <w:rFonts w:ascii="Times New Roman" w:hAnsi="Times New Roman"/>
              <w:noProof/>
              <w:sz w:val="24"/>
              <w:szCs w:val="24"/>
            </w:rPr>
            <w:fldChar w:fldCharType="separate"/>
          </w:r>
          <w:r w:rsidR="00995A8D">
            <w:rPr>
              <w:rFonts w:ascii="Times New Roman" w:hAnsi="Times New Roman"/>
              <w:noProof/>
              <w:sz w:val="24"/>
              <w:szCs w:val="24"/>
            </w:rPr>
            <w:t xml:space="preserve"> </w:t>
          </w:r>
          <w:r w:rsidR="00995A8D" w:rsidRPr="00995A8D">
            <w:rPr>
              <w:rFonts w:ascii="Times New Roman" w:hAnsi="Times New Roman"/>
              <w:noProof/>
              <w:sz w:val="24"/>
              <w:szCs w:val="24"/>
            </w:rPr>
            <w:t>[12]</w:t>
          </w:r>
          <w:r w:rsidR="00995A8D">
            <w:rPr>
              <w:rFonts w:ascii="Times New Roman" w:hAnsi="Times New Roman"/>
              <w:noProof/>
              <w:sz w:val="24"/>
              <w:szCs w:val="24"/>
            </w:rPr>
            <w:fldChar w:fldCharType="end"/>
          </w:r>
        </w:sdtContent>
      </w:sdt>
      <w:r w:rsidR="00DD6EAF">
        <w:rPr>
          <w:rFonts w:ascii="Times New Roman" w:hAnsi="Times New Roman"/>
          <w:sz w:val="24"/>
          <w:szCs w:val="24"/>
        </w:rPr>
        <w:t xml:space="preserve">. </w:t>
      </w:r>
    </w:p>
    <w:p w14:paraId="71DC0B7A" w14:textId="77777777" w:rsidR="00DD6EAF" w:rsidRPr="00DD6EAF" w:rsidRDefault="00DD6EAF" w:rsidP="007F03B0">
      <w:pPr>
        <w:spacing w:after="0" w:line="480" w:lineRule="auto"/>
        <w:ind w:firstLine="720"/>
        <w:rPr>
          <w:rFonts w:ascii="Times New Roman" w:hAnsi="Times New Roman"/>
          <w:sz w:val="24"/>
          <w:szCs w:val="24"/>
        </w:rPr>
      </w:pPr>
    </w:p>
    <w:p w14:paraId="21B13877" w14:textId="77777777" w:rsidR="00DD6EAF" w:rsidRPr="00AF5FCA" w:rsidRDefault="00C432B6" w:rsidP="007F03B0">
      <w:pPr>
        <w:spacing w:after="0" w:line="480" w:lineRule="auto"/>
        <w:jc w:val="right"/>
        <w:rPr>
          <w:rFonts w:ascii="Times New Roman" w:eastAsia="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max</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g</m:t>
            </m:r>
            <m:rad>
              <m:radPr>
                <m:degHide m:val="1"/>
                <m:ctrlPr>
                  <w:rPr>
                    <w:rFonts w:ascii="Cambria Math" w:hAnsi="Cambria Math"/>
                    <w:sz w:val="24"/>
                    <w:szCs w:val="24"/>
                  </w:rPr>
                </m:ctrlPr>
              </m:radPr>
              <m:deg/>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max</m:t>
                        </m:r>
                      </m:sub>
                    </m:sSub>
                  </m:e>
                  <m:sup>
                    <m:r>
                      <m:rPr>
                        <m:sty m:val="p"/>
                      </m:rPr>
                      <w:rPr>
                        <w:rFonts w:ascii="Cambria Math" w:hAnsi="Cambria Math"/>
                        <w:sz w:val="24"/>
                        <w:szCs w:val="24"/>
                      </w:rPr>
                      <m:t>2</m:t>
                    </m:r>
                  </m:sup>
                </m:sSup>
                <m:r>
                  <m:rPr>
                    <m:sty m:val="p"/>
                  </m:rPr>
                  <w:rPr>
                    <w:rFonts w:ascii="Cambria Math" w:hAnsi="Cambria Math"/>
                    <w:sz w:val="24"/>
                    <w:szCs w:val="24"/>
                  </w:rPr>
                  <m:t>-1</m:t>
                </m:r>
              </m:e>
            </m:rad>
          </m:num>
          <m:den>
            <m:r>
              <m:rPr>
                <m:sty m:val="p"/>
              </m:rPr>
              <w:rPr>
                <w:rFonts w:ascii="Cambria Math" w:hAnsi="Cambria Math"/>
                <w:sz w:val="24"/>
                <w:szCs w:val="24"/>
              </w:rPr>
              <m:t>v</m:t>
            </m:r>
          </m:den>
        </m:f>
      </m:oMath>
      <w:r w:rsidR="00DD6EAF" w:rsidRPr="00AF5FCA">
        <w:rPr>
          <w:rFonts w:ascii="Times New Roman" w:eastAsia="Times New Roman" w:hAnsi="Times New Roman"/>
          <w:sz w:val="24"/>
          <w:szCs w:val="24"/>
        </w:rPr>
        <w:t xml:space="preserve">                 </w:t>
      </w:r>
      <w:r w:rsidR="006A7A12" w:rsidRPr="00AF5FCA">
        <w:rPr>
          <w:rFonts w:ascii="Times New Roman" w:eastAsia="Times New Roman" w:hAnsi="Times New Roman"/>
          <w:sz w:val="24"/>
          <w:szCs w:val="24"/>
        </w:rPr>
        <w:t xml:space="preserve">                                  </w:t>
      </w:r>
      <w:r w:rsidR="00DD6EAF" w:rsidRPr="00AF5FCA">
        <w:rPr>
          <w:rFonts w:ascii="Times New Roman" w:eastAsia="Times New Roman" w:hAnsi="Times New Roman"/>
          <w:sz w:val="24"/>
          <w:szCs w:val="24"/>
        </w:rPr>
        <w:t xml:space="preserve">      (3)</w:t>
      </w:r>
    </w:p>
    <w:p w14:paraId="26CFEB7F" w14:textId="77777777" w:rsidR="00DD6EAF" w:rsidRDefault="00DD6EAF" w:rsidP="007F03B0">
      <w:pPr>
        <w:spacing w:after="0" w:line="480" w:lineRule="auto"/>
        <w:jc w:val="right"/>
        <w:rPr>
          <w:rFonts w:ascii="Times New Roman" w:hAnsi="Times New Roman"/>
          <w:sz w:val="24"/>
          <w:szCs w:val="24"/>
        </w:rPr>
      </w:pPr>
    </w:p>
    <w:p w14:paraId="118A3ECE" w14:textId="77777777" w:rsidR="001C546D" w:rsidRDefault="001C546D" w:rsidP="007F03B0">
      <w:pPr>
        <w:spacing w:after="0" w:line="480" w:lineRule="auto"/>
        <w:rPr>
          <w:rFonts w:ascii="Times New Roman" w:hAnsi="Times New Roman"/>
          <w:sz w:val="24"/>
          <w:szCs w:val="24"/>
        </w:rPr>
      </w:pPr>
      <w:r>
        <w:rPr>
          <w:rFonts w:ascii="Times New Roman" w:hAnsi="Times New Roman"/>
          <w:sz w:val="24"/>
          <w:szCs w:val="24"/>
        </w:rPr>
        <w:lastRenderedPageBreak/>
        <w:t>The maximum load factor, defined by n</w:t>
      </w:r>
      <w:r>
        <w:rPr>
          <w:rFonts w:ascii="Times New Roman" w:hAnsi="Times New Roman"/>
          <w:sz w:val="24"/>
          <w:szCs w:val="24"/>
          <w:vertAlign w:val="subscript"/>
        </w:rPr>
        <w:t>max</w:t>
      </w:r>
      <w:r>
        <w:rPr>
          <w:rFonts w:ascii="Times New Roman" w:hAnsi="Times New Roman"/>
          <w:sz w:val="24"/>
          <w:szCs w:val="24"/>
        </w:rPr>
        <w:t xml:space="preserve">, </w:t>
      </w:r>
      <w:r w:rsidR="002E1D3A">
        <w:rPr>
          <w:rFonts w:ascii="Times New Roman" w:hAnsi="Times New Roman"/>
          <w:sz w:val="24"/>
          <w:szCs w:val="24"/>
        </w:rPr>
        <w:t xml:space="preserve">therefore </w:t>
      </w:r>
      <w:r>
        <w:rPr>
          <w:rFonts w:ascii="Times New Roman" w:hAnsi="Times New Roman"/>
          <w:sz w:val="24"/>
          <w:szCs w:val="24"/>
        </w:rPr>
        <w:t xml:space="preserve">determines the vehicle’s turn capability. The range of </w:t>
      </w:r>
      <w:r w:rsidR="002E1D3A">
        <w:rPr>
          <w:rFonts w:ascii="Times New Roman" w:hAnsi="Times New Roman"/>
          <w:sz w:val="24"/>
          <w:szCs w:val="24"/>
        </w:rPr>
        <w:t xml:space="preserve">usable </w:t>
      </w:r>
      <w:r>
        <w:rPr>
          <w:rFonts w:ascii="Times New Roman" w:hAnsi="Times New Roman"/>
          <w:sz w:val="24"/>
          <w:szCs w:val="24"/>
        </w:rPr>
        <w:t xml:space="preserve">turning rates is </w:t>
      </w:r>
      <w:r w:rsidR="00136D0C">
        <w:rPr>
          <w:rFonts w:ascii="Times New Roman" w:hAnsi="Times New Roman"/>
          <w:sz w:val="24"/>
          <w:szCs w:val="24"/>
        </w:rPr>
        <w:t xml:space="preserve">therefore </w:t>
      </w:r>
      <w:r>
        <w:rPr>
          <w:rFonts w:ascii="Times New Roman" w:hAnsi="Times New Roman"/>
          <w:sz w:val="24"/>
          <w:szCs w:val="24"/>
        </w:rPr>
        <w:t xml:space="preserve">defined as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max</m:t>
            </m:r>
          </m:sub>
        </m:sSub>
        <m:r>
          <w:rPr>
            <w:rFonts w:ascii="Cambria Math" w:hAnsi="Cambria Math"/>
            <w:sz w:val="24"/>
            <w:szCs w:val="24"/>
          </w:rPr>
          <m:t>}</m:t>
        </m:r>
      </m:oMath>
      <w:r w:rsidRPr="00AF5FCA">
        <w:rPr>
          <w:rFonts w:ascii="Times New Roman" w:eastAsia="Times New Roman" w:hAnsi="Times New Roman"/>
          <w:sz w:val="24"/>
          <w:szCs w:val="24"/>
        </w:rPr>
        <w:t>.</w:t>
      </w:r>
    </w:p>
    <w:p w14:paraId="7F982C3D" w14:textId="77777777" w:rsidR="001C546D" w:rsidRPr="00DD6EAF" w:rsidRDefault="001C546D" w:rsidP="007F03B0">
      <w:pPr>
        <w:spacing w:after="0" w:line="480" w:lineRule="auto"/>
        <w:jc w:val="right"/>
        <w:rPr>
          <w:rFonts w:ascii="Times New Roman" w:hAnsi="Times New Roman"/>
          <w:sz w:val="24"/>
          <w:szCs w:val="24"/>
        </w:rPr>
      </w:pPr>
    </w:p>
    <w:p w14:paraId="0BE62456" w14:textId="77777777" w:rsidR="00015FC9" w:rsidRPr="005878B2" w:rsidRDefault="0020467E" w:rsidP="005878B2">
      <w:pPr>
        <w:spacing w:after="0" w:line="480" w:lineRule="auto"/>
        <w:rPr>
          <w:rFonts w:ascii="Times New Roman" w:hAnsi="Times New Roman"/>
          <w:sz w:val="24"/>
          <w:szCs w:val="24"/>
        </w:rPr>
      </w:pPr>
      <w:r w:rsidRPr="005878B2">
        <w:rPr>
          <w:rFonts w:ascii="Times New Roman" w:hAnsi="Times New Roman"/>
          <w:sz w:val="24"/>
          <w:szCs w:val="24"/>
        </w:rPr>
        <w:t xml:space="preserve">Optimization </w:t>
      </w:r>
      <w:r w:rsidR="00136D0C" w:rsidRPr="005878B2">
        <w:rPr>
          <w:rFonts w:ascii="Times New Roman" w:hAnsi="Times New Roman"/>
          <w:sz w:val="24"/>
          <w:szCs w:val="24"/>
        </w:rPr>
        <w:t>Formulation</w:t>
      </w:r>
    </w:p>
    <w:p w14:paraId="170CBA9B" w14:textId="77777777" w:rsidR="00922C13" w:rsidRPr="00AF5FCA" w:rsidRDefault="00922C13" w:rsidP="00922C13">
      <w:pPr>
        <w:spacing w:after="0" w:line="480" w:lineRule="auto"/>
        <w:rPr>
          <w:rFonts w:ascii="Times New Roman" w:eastAsia="Times New Roman" w:hAnsi="Times New Roman"/>
          <w:sz w:val="24"/>
          <w:szCs w:val="24"/>
        </w:rPr>
      </w:pPr>
      <w:r w:rsidRPr="00F773E5">
        <w:rPr>
          <w:rFonts w:ascii="Times New Roman" w:hAnsi="Times New Roman"/>
          <w:sz w:val="24"/>
          <w:szCs w:val="24"/>
        </w:rPr>
        <w:t>The</w:t>
      </w:r>
      <w:r>
        <w:rPr>
          <w:rFonts w:ascii="Times New Roman" w:hAnsi="Times New Roman"/>
          <w:sz w:val="24"/>
          <w:szCs w:val="24"/>
        </w:rPr>
        <w:t xml:space="preserve"> formulation of the search and coverage algorithm prese</w:t>
      </w:r>
      <w:r w:rsidR="00B50362">
        <w:rPr>
          <w:rFonts w:ascii="Times New Roman" w:hAnsi="Times New Roman"/>
          <w:sz w:val="24"/>
          <w:szCs w:val="24"/>
        </w:rPr>
        <w:t xml:space="preserve">nted in this paper is minimizing the sum of the amount of the area of the bounded region not covered by the UAV </w:t>
      </w:r>
      <w:r w:rsidR="006554BC">
        <w:rPr>
          <w:rFonts w:ascii="Times New Roman" w:hAnsi="Times New Roman"/>
          <w:sz w:val="24"/>
          <w:szCs w:val="24"/>
        </w:rPr>
        <w:t>and the terminal cost function</w:t>
      </w:r>
      <w:r w:rsidR="00B50362">
        <w:rPr>
          <w:rFonts w:ascii="Times New Roman" w:hAnsi="Times New Roman"/>
          <w:sz w:val="24"/>
          <w:szCs w:val="24"/>
        </w:rPr>
        <w:t xml:space="preserve">. The function is </w:t>
      </w:r>
      <w:r>
        <w:rPr>
          <w:rFonts w:ascii="Times New Roman" w:hAnsi="Times New Roman"/>
          <w:sz w:val="24"/>
          <w:szCs w:val="24"/>
        </w:rPr>
        <w:t>subject to the equation of motion</w:t>
      </w:r>
      <w:r w:rsidR="00B50362">
        <w:rPr>
          <w:rFonts w:ascii="Times New Roman" w:hAnsi="Times New Roman"/>
          <w:sz w:val="24"/>
          <w:szCs w:val="24"/>
        </w:rPr>
        <w:t>s</w:t>
      </w:r>
      <w:r>
        <w:rPr>
          <w:rFonts w:ascii="Times New Roman" w:hAnsi="Times New Roman"/>
          <w:sz w:val="24"/>
          <w:szCs w:val="24"/>
        </w:rPr>
        <w:t xml:space="preserve"> of the vehicle moving on a two-dimensional plane, sensor footprint, range of control inputs, obstacle</w:t>
      </w:r>
      <w:r w:rsidR="002E1D3A">
        <w:rPr>
          <w:rFonts w:ascii="Times New Roman" w:hAnsi="Times New Roman"/>
          <w:sz w:val="24"/>
          <w:szCs w:val="24"/>
        </w:rPr>
        <w:t xml:space="preserve">s (already covered area) and </w:t>
      </w:r>
      <w:r>
        <w:rPr>
          <w:rFonts w:ascii="Times New Roman" w:hAnsi="Times New Roman"/>
          <w:sz w:val="24"/>
          <w:szCs w:val="24"/>
        </w:rPr>
        <w:t>boundary conditions.</w:t>
      </w:r>
      <w:r w:rsidR="00E07CC3">
        <w:rPr>
          <w:rFonts w:ascii="Times New Roman" w:hAnsi="Times New Roman"/>
          <w:sz w:val="24"/>
          <w:szCs w:val="24"/>
        </w:rPr>
        <w:t xml:space="preserve"> Ω is the area of the bounded region and the variable Ψ represents the sensor footprint. </w:t>
      </w:r>
      <w:r>
        <w:rPr>
          <w:rFonts w:ascii="Times New Roman" w:hAnsi="Times New Roman"/>
          <w:sz w:val="24"/>
          <w:szCs w:val="24"/>
        </w:rPr>
        <w:t xml:space="preserve"> The vector z</w:t>
      </w:r>
      <w:r w:rsidR="002E1D3A">
        <w:rPr>
          <w:rFonts w:ascii="Times New Roman" w:hAnsi="Times New Roman"/>
          <w:sz w:val="24"/>
          <w:szCs w:val="24"/>
        </w:rPr>
        <w:t>(t)</w:t>
      </w:r>
      <w:r>
        <w:rPr>
          <w:rFonts w:ascii="Times New Roman" w:hAnsi="Times New Roman"/>
          <w:sz w:val="24"/>
          <w:szCs w:val="24"/>
        </w:rPr>
        <w:t xml:space="preserve"> provides the location</w:t>
      </w:r>
      <w:r w:rsidR="002E1D3A">
        <w:rPr>
          <w:rFonts w:ascii="Times New Roman" w:hAnsi="Times New Roman"/>
          <w:sz w:val="24"/>
          <w:szCs w:val="24"/>
        </w:rPr>
        <w:t xml:space="preserve"> and orientation</w:t>
      </w:r>
      <w:r>
        <w:rPr>
          <w:rFonts w:ascii="Times New Roman" w:hAnsi="Times New Roman"/>
          <w:sz w:val="24"/>
          <w:szCs w:val="24"/>
        </w:rPr>
        <w:t xml:space="preserve"> of the vehicle in the xy-plane. The x and y position of the vehicle are provided in discrete form, since </w:t>
      </w:r>
      <w:r w:rsidR="002B4CB8">
        <w:rPr>
          <w:rFonts w:ascii="Times New Roman" w:hAnsi="Times New Roman"/>
          <w:sz w:val="24"/>
          <w:szCs w:val="24"/>
        </w:rPr>
        <w:t>it allows</w:t>
      </w:r>
      <w:r>
        <w:rPr>
          <w:rFonts w:ascii="Times New Roman" w:hAnsi="Times New Roman"/>
          <w:sz w:val="24"/>
          <w:szCs w:val="24"/>
        </w:rPr>
        <w:t xml:space="preserve"> for </w:t>
      </w:r>
      <w:r w:rsidR="002B4CB8">
        <w:rPr>
          <w:rFonts w:ascii="Times New Roman" w:hAnsi="Times New Roman"/>
          <w:sz w:val="24"/>
          <w:szCs w:val="24"/>
        </w:rPr>
        <w:t>calculation of</w:t>
      </w:r>
      <w:r>
        <w:rPr>
          <w:rFonts w:ascii="Times New Roman" w:hAnsi="Times New Roman"/>
          <w:sz w:val="24"/>
          <w:szCs w:val="24"/>
        </w:rPr>
        <w:t xml:space="preserve"> the area covered by the vehicle as the mission progresses. The area of the bounded region that remains uncovered by the vehicle at the end of the current time step is provided by </w:t>
      </w:r>
      <m:oMath>
        <m:r>
          <m:rPr>
            <m:sty m:val="p"/>
          </m:rPr>
          <w:rPr>
            <w:rFonts w:ascii="Cambria Math" w:eastAsia="Times New Roman" w:hAnsi="Cambria Math"/>
            <w:sz w:val="24"/>
            <w:szCs w:val="24"/>
          </w:rPr>
          <m:t>Ω</m:t>
        </m:r>
        <m:d>
          <m:dPr>
            <m:ctrlPr>
              <w:rPr>
                <w:rFonts w:ascii="Cambria Math" w:eastAsia="Times New Roman" w:hAnsi="Cambria Math"/>
                <w:i/>
                <w:sz w:val="24"/>
                <w:szCs w:val="24"/>
              </w:rPr>
            </m:ctrlPr>
          </m:dPr>
          <m:e>
            <m:r>
              <w:rPr>
                <w:rFonts w:ascii="Cambria Math" w:eastAsia="Times New Roman" w:hAnsi="Cambria Math"/>
                <w:sz w:val="24"/>
                <w:szCs w:val="24"/>
              </w:rPr>
              <m:t>n+1</m:t>
            </m:r>
          </m:e>
        </m:d>
      </m:oMath>
      <w:r w:rsidRPr="00AF5FCA">
        <w:rPr>
          <w:rFonts w:ascii="Times New Roman" w:eastAsia="Times New Roman" w:hAnsi="Times New Roman"/>
          <w:sz w:val="24"/>
          <w:szCs w:val="24"/>
        </w:rPr>
        <w:t>. The uncovered area depends on the uncovered area of the previous time step minus the new area covered by the sensor footprint at the end of the time step. In order to ensure that the vehicle covers the most area of the bounded region the formulation has a no-fly zone/obstacle</w:t>
      </w:r>
      <w:r w:rsidR="002E3404" w:rsidRPr="00AF5FCA">
        <w:rPr>
          <w:rFonts w:ascii="Times New Roman" w:eastAsia="Times New Roman" w:hAnsi="Times New Roman"/>
          <w:sz w:val="24"/>
          <w:szCs w:val="24"/>
        </w:rPr>
        <w:t xml:space="preserve"> from the area previously covered</w:t>
      </w:r>
      <w:r w:rsidRPr="00AF5FCA">
        <w:rPr>
          <w:rFonts w:ascii="Times New Roman" w:eastAsia="Times New Roman" w:hAnsi="Times New Roman"/>
          <w:sz w:val="24"/>
          <w:szCs w:val="24"/>
        </w:rPr>
        <w:t xml:space="preserve">, provided by the union of the regions </w:t>
      </w:r>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m:t>
            </m:r>
          </m:sub>
        </m:sSub>
        <m:r>
          <w:rPr>
            <w:rFonts w:ascii="Cambria Math" w:eastAsia="Times New Roman" w:hAnsi="Cambria Math"/>
            <w:sz w:val="24"/>
            <w:szCs w:val="24"/>
          </w:rPr>
          <m:t>z&gt;</m:t>
        </m:r>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n</m:t>
            </m:r>
          </m:sub>
        </m:sSub>
      </m:oMath>
      <w:r w:rsidRPr="00AF5FCA">
        <w:rPr>
          <w:rFonts w:ascii="Times New Roman" w:eastAsia="Times New Roman" w:hAnsi="Times New Roman"/>
          <w:sz w:val="24"/>
          <w:szCs w:val="24"/>
        </w:rPr>
        <w:t>. As the mission progresses</w:t>
      </w:r>
      <w:r w:rsidR="002E3404" w:rsidRPr="00AF5FCA">
        <w:rPr>
          <w:rFonts w:ascii="Times New Roman" w:eastAsia="Times New Roman" w:hAnsi="Times New Roman"/>
          <w:sz w:val="24"/>
          <w:szCs w:val="24"/>
        </w:rPr>
        <w:t>,</w:t>
      </w:r>
      <w:r w:rsidRPr="00AF5FCA">
        <w:rPr>
          <w:rFonts w:ascii="Times New Roman" w:eastAsia="Times New Roman" w:hAnsi="Times New Roman"/>
          <w:sz w:val="24"/>
          <w:szCs w:val="24"/>
        </w:rPr>
        <w:t xml:space="preserve"> the region that vehicle has to avoid increases since </w:t>
      </w:r>
      <w:r w:rsidR="002E3404" w:rsidRPr="00AF5FCA">
        <w:rPr>
          <w:rFonts w:ascii="Times New Roman" w:eastAsia="Times New Roman" w:hAnsi="Times New Roman"/>
          <w:sz w:val="24"/>
          <w:szCs w:val="24"/>
        </w:rPr>
        <w:t>the area of bounded regions covered by the vehicle increases</w:t>
      </w:r>
      <w:r w:rsidRPr="00AF5FCA">
        <w:rPr>
          <w:rFonts w:ascii="Times New Roman" w:eastAsia="Times New Roman" w:hAnsi="Times New Roman"/>
          <w:sz w:val="24"/>
          <w:szCs w:val="24"/>
        </w:rPr>
        <w:t xml:space="preserve">.  </w:t>
      </w:r>
      <w:r w:rsidR="002B4CB8" w:rsidRPr="00AF5FCA">
        <w:rPr>
          <w:rFonts w:ascii="Times New Roman" w:eastAsia="Times New Roman" w:hAnsi="Times New Roman"/>
          <w:sz w:val="24"/>
          <w:szCs w:val="24"/>
        </w:rPr>
        <w:t>Based on these assumptions, the path optimization can be formulated as</w:t>
      </w:r>
    </w:p>
    <w:p w14:paraId="5E5F8B19" w14:textId="6992B726" w:rsidR="00922C13" w:rsidRPr="00AF5FCA" w:rsidRDefault="00C432B6" w:rsidP="002E3404">
      <w:pPr>
        <w:jc w:val="right"/>
        <w:rPr>
          <w:rFonts w:ascii="Times New Roman" w:eastAsia="Times New Roman" w:hAnsi="Times New Roman"/>
          <w:sz w:val="24"/>
          <w:szCs w:val="24"/>
        </w:rPr>
      </w:pP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u</m:t>
                </m:r>
              </m:lim>
            </m:limLow>
          </m:fName>
          <m:e>
            <m:r>
              <m:rPr>
                <m:sty m:val="p"/>
              </m:rPr>
              <w:rPr>
                <w:rFonts w:ascii="Cambria Math" w:eastAsia="Times New Roman" w:hAnsi="Cambria Math"/>
                <w:sz w:val="24"/>
                <w:szCs w:val="24"/>
              </w:rPr>
              <m:t xml:space="preserve">  Ω</m:t>
            </m:r>
            <m:r>
              <w:rPr>
                <w:rFonts w:ascii="Cambria Math" w:eastAsia="Times New Roman" w:hAnsi="Cambria Math"/>
                <w:sz w:val="24"/>
                <w:szCs w:val="24"/>
              </w:rPr>
              <m:t>-∪</m:t>
            </m:r>
            <m:r>
              <m:rPr>
                <m:sty m:val="p"/>
              </m:rPr>
              <w:rPr>
                <w:rFonts w:ascii="Cambria Math" w:eastAsia="Times New Roman" w:hAnsi="Cambria Math"/>
                <w:sz w:val="24"/>
                <w:szCs w:val="24"/>
              </w:rPr>
              <m:t>Ψ</m:t>
            </m:r>
            <m:r>
              <w:rPr>
                <w:rFonts w:ascii="Cambria Math" w:eastAsia="Times New Roman" w:hAnsi="Cambria Math"/>
                <w:sz w:val="24"/>
                <w:szCs w:val="24"/>
              </w:rPr>
              <m:t>(x)</m:t>
            </m:r>
          </m:e>
        </m:func>
        <m:r>
          <w:rPr>
            <w:rFonts w:ascii="Cambria Math" w:hAnsi="Cambria Math"/>
            <w:sz w:val="24"/>
            <w:szCs w:val="24"/>
          </w:rPr>
          <m:t>+C</m:t>
        </m:r>
      </m:oMath>
      <w:r w:rsidR="002E3404" w:rsidRPr="00AF5FCA">
        <w:rPr>
          <w:rFonts w:ascii="Times New Roman" w:eastAsia="Times New Roman" w:hAnsi="Times New Roman"/>
          <w:sz w:val="24"/>
          <w:szCs w:val="24"/>
        </w:rPr>
        <w:t xml:space="preserve">       </w:t>
      </w:r>
      <w:r w:rsidR="00D10662" w:rsidRPr="00AF5FCA">
        <w:rPr>
          <w:rFonts w:ascii="Times New Roman" w:eastAsia="Times New Roman" w:hAnsi="Times New Roman"/>
          <w:sz w:val="24"/>
          <w:szCs w:val="24"/>
        </w:rPr>
        <w:t xml:space="preserve">                    </w:t>
      </w:r>
      <w:r w:rsidR="002E3404" w:rsidRPr="00AF5FCA">
        <w:rPr>
          <w:rFonts w:ascii="Times New Roman" w:eastAsia="Times New Roman" w:hAnsi="Times New Roman"/>
          <w:sz w:val="24"/>
          <w:szCs w:val="24"/>
        </w:rPr>
        <w:t xml:space="preserve">                         (4)</w:t>
      </w:r>
    </w:p>
    <w:p w14:paraId="1268202B" w14:textId="77777777" w:rsidR="00922C13" w:rsidRPr="00AF5FCA" w:rsidRDefault="00922C13" w:rsidP="00922C13">
      <w:pPr>
        <w:rPr>
          <w:rFonts w:ascii="Times New Roman" w:eastAsia="Times New Roman" w:hAnsi="Times New Roman"/>
          <w:sz w:val="24"/>
          <w:szCs w:val="24"/>
        </w:rPr>
      </w:pPr>
      <w:r w:rsidRPr="00AF5FCA">
        <w:rPr>
          <w:rFonts w:ascii="Times New Roman" w:eastAsia="Times New Roman" w:hAnsi="Times New Roman"/>
          <w:sz w:val="24"/>
          <w:szCs w:val="24"/>
        </w:rPr>
        <w:t>S.t.</w:t>
      </w:r>
    </w:p>
    <w:p w14:paraId="3FA6BC2E" w14:textId="77777777" w:rsidR="00922C13" w:rsidRPr="005F2C0B" w:rsidRDefault="005F2C0B" w:rsidP="00922C13">
      <w:pPr>
        <w:rPr>
          <w:rFonts w:ascii="Times New Roman" w:eastAsia="Times New Roman" w:hAnsi="Times New Roman"/>
          <w:sz w:val="24"/>
          <w:szCs w:val="24"/>
        </w:rPr>
      </w:pPr>
      <m:oMathPara>
        <m:oMath>
          <m:r>
            <w:rPr>
              <w:rFonts w:ascii="Cambria Math" w:hAnsi="Cambria Math"/>
              <w:sz w:val="24"/>
              <w:szCs w:val="24"/>
            </w:rPr>
            <m:t>z=</m:t>
          </m:r>
          <m:d>
            <m:dPr>
              <m:begChr m:val="["/>
              <m:endChr m:val="]"/>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=f(v,u</m:t>
          </m:r>
          <m:r>
            <w:rPr>
              <w:rFonts w:ascii="Cambria Math" w:eastAsia="Times New Roman" w:hAnsi="Cambria Math"/>
              <w:sz w:val="24"/>
              <w:szCs w:val="24"/>
            </w:rPr>
            <m:t>,t)</m:t>
          </m:r>
        </m:oMath>
      </m:oMathPara>
    </w:p>
    <w:p w14:paraId="7A8E1124" w14:textId="77777777" w:rsidR="002E3404" w:rsidRPr="005F2C0B" w:rsidRDefault="00C432B6" w:rsidP="00922C13">
      <w:pPr>
        <w:rPr>
          <w:rFonts w:ascii="Times New Roman" w:eastAsia="Times New Roman" w:hAnsi="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n+1</m:t>
              </m:r>
            </m:sub>
          </m:sSub>
          <m:r>
            <w:rPr>
              <w:rFonts w:ascii="Cambria Math" w:eastAsia="Times New Roman" w:hAnsi="Cambria Math"/>
              <w:sz w:val="24"/>
              <w:szCs w:val="24"/>
            </w:rPr>
            <m:t>=vtcos</m:t>
          </m:r>
          <m:d>
            <m:dPr>
              <m:ctrlPr>
                <w:rPr>
                  <w:rFonts w:ascii="Cambria Math" w:eastAsia="Times New Roman" w:hAnsi="Cambria Math"/>
                  <w:i/>
                  <w:sz w:val="24"/>
                  <w:szCs w:val="24"/>
                </w:rPr>
              </m:ctrlPr>
            </m:dPr>
            <m:e>
              <m:r>
                <w:rPr>
                  <w:rFonts w:ascii="Cambria Math" w:eastAsia="Times New Roman" w:hAnsi="Cambria Math"/>
                  <w:sz w:val="24"/>
                  <w:szCs w:val="24"/>
                </w:rPr>
                <m:t>ut+</m:t>
              </m:r>
              <m:sSub>
                <m:sSubPr>
                  <m:ctrlPr>
                    <w:rPr>
                      <w:rFonts w:ascii="Cambria Math" w:eastAsia="Times New Roman" w:hAnsi="Cambria Math"/>
                      <w:i/>
                      <w:sz w:val="24"/>
                      <w:szCs w:val="24"/>
                    </w:rPr>
                  </m:ctrlPr>
                </m:sSubPr>
                <m:e>
                  <m:r>
                    <w:rPr>
                      <w:rFonts w:ascii="Cambria Math" w:eastAsia="Times New Roman" w:hAnsi="Cambria Math"/>
                      <w:sz w:val="24"/>
                      <w:szCs w:val="24"/>
                    </w:rPr>
                    <m:t>θ</m:t>
                  </m:r>
                </m:e>
                <m:sub>
                  <m:r>
                    <w:rPr>
                      <w:rFonts w:ascii="Cambria Math" w:eastAsia="Times New Roman" w:hAnsi="Cambria Math"/>
                      <w:sz w:val="24"/>
                      <w:szCs w:val="24"/>
                    </w:rPr>
                    <m:t>n</m:t>
                  </m:r>
                </m:sub>
              </m:sSub>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n</m:t>
              </m:r>
            </m:sub>
          </m:sSub>
        </m:oMath>
      </m:oMathPara>
    </w:p>
    <w:p w14:paraId="37348984" w14:textId="77777777" w:rsidR="00922C13" w:rsidRPr="005F2C0B" w:rsidRDefault="00C432B6" w:rsidP="00922C13">
      <w:pPr>
        <w:rPr>
          <w:rFonts w:ascii="Times New Roman" w:eastAsia="Times New Roman" w:hAnsi="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y</m:t>
              </m:r>
            </m:e>
            <m:sub>
              <m:r>
                <w:rPr>
                  <w:rFonts w:ascii="Cambria Math" w:eastAsia="Times New Roman" w:hAnsi="Cambria Math"/>
                  <w:sz w:val="24"/>
                  <w:szCs w:val="24"/>
                </w:rPr>
                <m:t>n+1</m:t>
              </m:r>
            </m:sub>
          </m:sSub>
          <m:r>
            <w:rPr>
              <w:rFonts w:ascii="Cambria Math" w:eastAsia="Times New Roman" w:hAnsi="Cambria Math"/>
              <w:sz w:val="24"/>
              <w:szCs w:val="24"/>
            </w:rPr>
            <m:t>=vtsin</m:t>
          </m:r>
          <m:d>
            <m:dPr>
              <m:ctrlPr>
                <w:rPr>
                  <w:rFonts w:ascii="Cambria Math" w:eastAsia="Times New Roman" w:hAnsi="Cambria Math"/>
                  <w:i/>
                  <w:sz w:val="24"/>
                  <w:szCs w:val="24"/>
                </w:rPr>
              </m:ctrlPr>
            </m:dPr>
            <m:e>
              <m:r>
                <w:rPr>
                  <w:rFonts w:ascii="Cambria Math" w:eastAsia="Times New Roman" w:hAnsi="Cambria Math"/>
                  <w:sz w:val="24"/>
                  <w:szCs w:val="24"/>
                </w:rPr>
                <m:t>ut+</m:t>
              </m:r>
              <m:sSub>
                <m:sSubPr>
                  <m:ctrlPr>
                    <w:rPr>
                      <w:rFonts w:ascii="Cambria Math" w:eastAsia="Times New Roman" w:hAnsi="Cambria Math"/>
                      <w:i/>
                      <w:sz w:val="24"/>
                      <w:szCs w:val="24"/>
                    </w:rPr>
                  </m:ctrlPr>
                </m:sSubPr>
                <m:e>
                  <m:r>
                    <w:rPr>
                      <w:rFonts w:ascii="Cambria Math" w:eastAsia="Times New Roman" w:hAnsi="Cambria Math"/>
                      <w:sz w:val="24"/>
                      <w:szCs w:val="24"/>
                    </w:rPr>
                    <m:t>θ</m:t>
                  </m:r>
                </m:e>
                <m:sub>
                  <m:r>
                    <w:rPr>
                      <w:rFonts w:ascii="Cambria Math" w:eastAsia="Times New Roman" w:hAnsi="Cambria Math"/>
                      <w:sz w:val="24"/>
                      <w:szCs w:val="24"/>
                    </w:rPr>
                    <m:t>n</m:t>
                  </m:r>
                </m:sub>
              </m:sSub>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y</m:t>
              </m:r>
            </m:e>
            <m:sub>
              <m:r>
                <w:rPr>
                  <w:rFonts w:ascii="Cambria Math" w:eastAsia="Times New Roman" w:hAnsi="Cambria Math"/>
                  <w:sz w:val="24"/>
                  <w:szCs w:val="24"/>
                </w:rPr>
                <m:t>n</m:t>
              </m:r>
            </m:sub>
          </m:sSub>
        </m:oMath>
      </m:oMathPara>
    </w:p>
    <w:p w14:paraId="758C551B" w14:textId="77777777" w:rsidR="00922C13" w:rsidRPr="005F2C0B" w:rsidRDefault="005F2C0B" w:rsidP="00922C13">
      <w:pPr>
        <w:rPr>
          <w:rFonts w:ascii="Times New Roman" w:eastAsia="Times New Roman" w:hAnsi="Times New Roman"/>
          <w:sz w:val="24"/>
          <w:szCs w:val="24"/>
        </w:rPr>
      </w:pPr>
      <m:oMathPara>
        <m:oMath>
          <m:r>
            <w:rPr>
              <w:rFonts w:ascii="Cambria Math" w:eastAsia="Times New Roman" w:hAnsi="Cambria Math"/>
              <w:sz w:val="24"/>
              <w:szCs w:val="24"/>
            </w:rPr>
            <m:t>u≤</m:t>
          </m:r>
          <m:d>
            <m:dPr>
              <m:begChr m:val="|"/>
              <m:endChr m:val="|"/>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u</m:t>
                  </m:r>
                </m:e>
                <m:sub>
                  <m:r>
                    <w:rPr>
                      <w:rFonts w:ascii="Cambria Math" w:eastAsia="Times New Roman" w:hAnsi="Cambria Math"/>
                      <w:sz w:val="24"/>
                      <w:szCs w:val="24"/>
                    </w:rPr>
                    <m:t>max</m:t>
                  </m:r>
                </m:sub>
              </m:sSub>
            </m:e>
          </m:d>
        </m:oMath>
      </m:oMathPara>
    </w:p>
    <w:p w14:paraId="23A9E9F1" w14:textId="77777777" w:rsidR="00922C13" w:rsidRPr="005F2C0B" w:rsidRDefault="005F2C0B" w:rsidP="00922C13">
      <w:pPr>
        <w:rPr>
          <w:rFonts w:ascii="Times New Roman" w:eastAsia="Times New Roman" w:hAnsi="Times New Roman"/>
          <w:sz w:val="24"/>
          <w:szCs w:val="24"/>
        </w:rPr>
      </w:pPr>
      <m:oMathPara>
        <m:oMath>
          <m:r>
            <m:rPr>
              <m:sty m:val="p"/>
            </m:rPr>
            <w:rPr>
              <w:rFonts w:ascii="Cambria Math" w:eastAsia="Times New Roman" w:hAnsi="Cambria Math"/>
              <w:sz w:val="24"/>
              <w:szCs w:val="24"/>
            </w:rPr>
            <m:t>Ω</m:t>
          </m:r>
          <m:d>
            <m:dPr>
              <m:ctrlPr>
                <w:rPr>
                  <w:rFonts w:ascii="Cambria Math" w:eastAsia="Times New Roman" w:hAnsi="Cambria Math"/>
                  <w:i/>
                  <w:sz w:val="24"/>
                  <w:szCs w:val="24"/>
                </w:rPr>
              </m:ctrlPr>
            </m:dPr>
            <m:e>
              <m:r>
                <w:rPr>
                  <w:rFonts w:ascii="Cambria Math" w:eastAsia="Times New Roman" w:hAnsi="Cambria Math"/>
                  <w:sz w:val="24"/>
                  <w:szCs w:val="24"/>
                </w:rPr>
                <m:t>n+1</m:t>
              </m:r>
            </m:e>
          </m:d>
          <m:r>
            <w:rPr>
              <w:rFonts w:ascii="Cambria Math" w:eastAsia="Times New Roman" w:hAnsi="Cambria Math"/>
              <w:sz w:val="24"/>
              <w:szCs w:val="24"/>
            </w:rPr>
            <m:t>=</m:t>
          </m:r>
          <m:r>
            <m:rPr>
              <m:sty m:val="p"/>
            </m:rPr>
            <w:rPr>
              <w:rFonts w:ascii="Cambria Math" w:eastAsia="Times New Roman" w:hAnsi="Cambria Math"/>
              <w:sz w:val="24"/>
              <w:szCs w:val="24"/>
            </w:rPr>
            <m:t>Ω</m:t>
          </m:r>
          <m:r>
            <w:rPr>
              <w:rFonts w:ascii="Cambria Math" w:eastAsia="Times New Roman" w:hAnsi="Cambria Math"/>
              <w:sz w:val="24"/>
              <w:szCs w:val="24"/>
            </w:rPr>
            <m:t>(n)-∪</m:t>
          </m:r>
          <m:r>
            <m:rPr>
              <m:sty m:val="p"/>
            </m:rPr>
            <w:rPr>
              <w:rFonts w:ascii="Cambria Math" w:eastAsia="Times New Roman" w:hAnsi="Cambria Math"/>
              <w:sz w:val="24"/>
              <w:szCs w:val="24"/>
            </w:rPr>
            <m:t>Ψ</m:t>
          </m:r>
          <m:r>
            <w:rPr>
              <w:rFonts w:ascii="Cambria Math" w:eastAsia="Times New Roman" w:hAnsi="Cambria Math"/>
              <w:sz w:val="24"/>
              <w:szCs w:val="24"/>
            </w:rPr>
            <m:t>(z((n+1)τ))</m:t>
          </m:r>
        </m:oMath>
      </m:oMathPara>
    </w:p>
    <w:p w14:paraId="48808337" w14:textId="77777777" w:rsidR="00922C13" w:rsidRPr="005F2C0B" w:rsidRDefault="00C432B6" w:rsidP="00922C13">
      <w:pPr>
        <w:rPr>
          <w:rFonts w:ascii="Times New Roman" w:eastAsia="Times New Roman" w:hAnsi="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m:t>
              </m:r>
            </m:sub>
          </m:sSub>
          <m:r>
            <w:rPr>
              <w:rFonts w:ascii="Cambria Math" w:eastAsia="Times New Roman" w:hAnsi="Cambria Math"/>
              <w:sz w:val="24"/>
              <w:szCs w:val="24"/>
            </w:rPr>
            <m:t>z&gt;</m:t>
          </m:r>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n</m:t>
              </m:r>
            </m:sub>
          </m:sSub>
        </m:oMath>
      </m:oMathPara>
    </w:p>
    <w:p w14:paraId="0536A575" w14:textId="77777777" w:rsidR="009D38E9" w:rsidRPr="00AF5FCA" w:rsidRDefault="009D38E9" w:rsidP="00922C13">
      <w:pPr>
        <w:rPr>
          <w:rFonts w:ascii="Times New Roman" w:eastAsia="Times New Roman" w:hAnsi="Times New Roman"/>
          <w:sz w:val="24"/>
          <w:szCs w:val="24"/>
        </w:rPr>
      </w:pPr>
    </w:p>
    <w:p w14:paraId="1C763021" w14:textId="77777777" w:rsidR="005F6D80" w:rsidRPr="00AF5FCA" w:rsidRDefault="002B4CB8" w:rsidP="005F6D80">
      <w:pPr>
        <w:spacing w:after="0" w:line="480" w:lineRule="auto"/>
        <w:rPr>
          <w:rFonts w:ascii="Times New Roman" w:eastAsia="Times New Roman" w:hAnsi="Times New Roman"/>
          <w:sz w:val="24"/>
          <w:szCs w:val="24"/>
        </w:rPr>
      </w:pPr>
      <w:r w:rsidRPr="00AF5FCA">
        <w:rPr>
          <w:rFonts w:ascii="Times New Roman" w:eastAsia="Times New Roman" w:hAnsi="Times New Roman"/>
          <w:sz w:val="24"/>
          <w:szCs w:val="24"/>
        </w:rPr>
        <w:t xml:space="preserve">One </w:t>
      </w:r>
      <w:r w:rsidR="00D2088F" w:rsidRPr="00AF5FCA">
        <w:rPr>
          <w:rFonts w:ascii="Times New Roman" w:eastAsia="Times New Roman" w:hAnsi="Times New Roman"/>
          <w:sz w:val="24"/>
          <w:szCs w:val="24"/>
        </w:rPr>
        <w:t>of the</w:t>
      </w:r>
      <w:r w:rsidR="00922C13" w:rsidRPr="00AF5FCA">
        <w:rPr>
          <w:rFonts w:ascii="Times New Roman" w:eastAsia="Times New Roman" w:hAnsi="Times New Roman"/>
          <w:sz w:val="24"/>
          <w:szCs w:val="24"/>
        </w:rPr>
        <w:t xml:space="preserve"> boundary conditions of the optimization </w:t>
      </w:r>
      <w:r w:rsidRPr="00AF5FCA">
        <w:rPr>
          <w:rFonts w:ascii="Times New Roman" w:eastAsia="Times New Roman" w:hAnsi="Times New Roman"/>
          <w:sz w:val="24"/>
          <w:szCs w:val="24"/>
        </w:rPr>
        <w:t>is</w:t>
      </w:r>
      <w:r w:rsidR="00922C13" w:rsidRPr="00AF5FCA">
        <w:rPr>
          <w:rFonts w:ascii="Times New Roman" w:eastAsia="Times New Roman" w:hAnsi="Times New Roman"/>
          <w:sz w:val="24"/>
          <w:szCs w:val="24"/>
        </w:rPr>
        <w:t xml:space="preserve"> the </w:t>
      </w:r>
      <w:r w:rsidRPr="00AF5FCA">
        <w:rPr>
          <w:rFonts w:ascii="Times New Roman" w:eastAsia="Times New Roman" w:hAnsi="Times New Roman"/>
          <w:sz w:val="24"/>
          <w:szCs w:val="24"/>
        </w:rPr>
        <w:t xml:space="preserve">physical </w:t>
      </w:r>
      <w:r w:rsidR="00922C13" w:rsidRPr="00AF5FCA">
        <w:rPr>
          <w:rFonts w:ascii="Times New Roman" w:eastAsia="Times New Roman" w:hAnsi="Times New Roman"/>
          <w:sz w:val="24"/>
          <w:szCs w:val="24"/>
        </w:rPr>
        <w:t>boundar</w:t>
      </w:r>
      <w:r w:rsidRPr="00AF5FCA">
        <w:rPr>
          <w:rFonts w:ascii="Times New Roman" w:eastAsia="Times New Roman" w:hAnsi="Times New Roman"/>
          <w:sz w:val="24"/>
          <w:szCs w:val="24"/>
        </w:rPr>
        <w:t>y</w:t>
      </w:r>
      <w:r w:rsidR="00922C13" w:rsidRPr="00AF5FCA">
        <w:rPr>
          <w:rFonts w:ascii="Times New Roman" w:eastAsia="Times New Roman" w:hAnsi="Times New Roman"/>
          <w:sz w:val="24"/>
          <w:szCs w:val="24"/>
        </w:rPr>
        <w:t xml:space="preserve"> of the search region. </w:t>
      </w:r>
      <w:r w:rsidR="00343376" w:rsidRPr="00AF5FCA">
        <w:rPr>
          <w:rFonts w:ascii="Times New Roman" w:eastAsia="Times New Roman" w:hAnsi="Times New Roman"/>
          <w:sz w:val="24"/>
          <w:szCs w:val="24"/>
        </w:rPr>
        <w:t xml:space="preserve">The vehicle should stay within the boundaries and if the vehicle does move out of the boundary region then the vehicle should return inside of the boundary region as soon as possible. </w:t>
      </w:r>
      <w:r w:rsidRPr="00AF5FCA">
        <w:rPr>
          <w:rFonts w:ascii="Times New Roman" w:eastAsia="Times New Roman" w:hAnsi="Times New Roman"/>
          <w:sz w:val="24"/>
          <w:szCs w:val="24"/>
        </w:rPr>
        <w:t>The second</w:t>
      </w:r>
      <w:r w:rsidR="00922C13" w:rsidRPr="00AF5FCA">
        <w:rPr>
          <w:rFonts w:ascii="Times New Roman" w:eastAsia="Times New Roman" w:hAnsi="Times New Roman"/>
          <w:sz w:val="24"/>
          <w:szCs w:val="24"/>
        </w:rPr>
        <w:t xml:space="preserve"> boundary condition </w:t>
      </w:r>
      <w:r w:rsidRPr="00AF5FCA">
        <w:rPr>
          <w:rFonts w:ascii="Times New Roman" w:eastAsia="Times New Roman" w:hAnsi="Times New Roman"/>
          <w:sz w:val="24"/>
          <w:szCs w:val="24"/>
        </w:rPr>
        <w:t xml:space="preserve">is </w:t>
      </w:r>
      <w:r w:rsidR="00922C13" w:rsidRPr="00AF5FCA">
        <w:rPr>
          <w:rFonts w:ascii="Times New Roman" w:eastAsia="Times New Roman" w:hAnsi="Times New Roman"/>
          <w:sz w:val="24"/>
          <w:szCs w:val="24"/>
        </w:rPr>
        <w:t xml:space="preserve">the maximum </w:t>
      </w:r>
      <w:r w:rsidRPr="00AF5FCA">
        <w:rPr>
          <w:rFonts w:ascii="Times New Roman" w:eastAsia="Times New Roman" w:hAnsi="Times New Roman"/>
          <w:sz w:val="24"/>
          <w:szCs w:val="24"/>
        </w:rPr>
        <w:t xml:space="preserve">stored </w:t>
      </w:r>
      <w:r w:rsidR="00922C13" w:rsidRPr="00AF5FCA">
        <w:rPr>
          <w:rFonts w:ascii="Times New Roman" w:eastAsia="Times New Roman" w:hAnsi="Times New Roman"/>
          <w:sz w:val="24"/>
          <w:szCs w:val="24"/>
        </w:rPr>
        <w:t>energy</w:t>
      </w:r>
      <w:r w:rsidRPr="00AF5FCA">
        <w:rPr>
          <w:rFonts w:ascii="Times New Roman" w:eastAsia="Times New Roman" w:hAnsi="Times New Roman"/>
          <w:sz w:val="24"/>
          <w:szCs w:val="24"/>
        </w:rPr>
        <w:t xml:space="preserve"> available</w:t>
      </w:r>
      <w:r w:rsidR="00922C13" w:rsidRPr="00AF5FCA">
        <w:rPr>
          <w:rFonts w:ascii="Times New Roman" w:eastAsia="Times New Roman" w:hAnsi="Times New Roman"/>
          <w:sz w:val="24"/>
          <w:szCs w:val="24"/>
        </w:rPr>
        <w:t xml:space="preserve"> </w:t>
      </w:r>
      <w:r w:rsidR="00CB7F89" w:rsidRPr="00AF5FCA">
        <w:rPr>
          <w:rFonts w:ascii="Times New Roman" w:eastAsia="Times New Roman" w:hAnsi="Times New Roman"/>
          <w:sz w:val="24"/>
          <w:szCs w:val="24"/>
        </w:rPr>
        <w:t>(E</w:t>
      </w:r>
      <w:r w:rsidR="00CB7F89" w:rsidRPr="005878B2">
        <w:rPr>
          <w:rFonts w:ascii="Times New Roman" w:eastAsia="Times New Roman" w:hAnsi="Times New Roman"/>
          <w:sz w:val="24"/>
          <w:szCs w:val="24"/>
          <w:vertAlign w:val="subscript"/>
        </w:rPr>
        <w:t>total</w:t>
      </w:r>
      <w:r w:rsidR="00CB7F89" w:rsidRPr="00AF5FCA">
        <w:rPr>
          <w:rFonts w:ascii="Times New Roman" w:eastAsia="Times New Roman" w:hAnsi="Times New Roman"/>
          <w:sz w:val="24"/>
          <w:szCs w:val="24"/>
        </w:rPr>
        <w:t xml:space="preserve">) </w:t>
      </w:r>
      <w:r w:rsidR="00922C13" w:rsidRPr="00AF5FCA">
        <w:rPr>
          <w:rFonts w:ascii="Times New Roman" w:eastAsia="Times New Roman" w:hAnsi="Times New Roman"/>
          <w:sz w:val="24"/>
          <w:szCs w:val="24"/>
        </w:rPr>
        <w:t xml:space="preserve">at the start of the mission. The </w:t>
      </w:r>
      <w:r w:rsidRPr="00AF5FCA">
        <w:rPr>
          <w:rFonts w:ascii="Times New Roman" w:eastAsia="Times New Roman" w:hAnsi="Times New Roman"/>
          <w:sz w:val="24"/>
          <w:szCs w:val="24"/>
        </w:rPr>
        <w:t xml:space="preserve">rate of </w:t>
      </w:r>
      <w:r w:rsidR="00922C13" w:rsidRPr="00AF5FCA">
        <w:rPr>
          <w:rFonts w:ascii="Times New Roman" w:eastAsia="Times New Roman" w:hAnsi="Times New Roman"/>
          <w:sz w:val="24"/>
          <w:szCs w:val="24"/>
        </w:rPr>
        <w:t>energy consumption of the vehicle during the mission depends on the velocity, the control input, and time. The turn rate of the maneuver affects the amount of power required by the vehicle</w:t>
      </w:r>
      <w:r w:rsidRPr="00AF5FCA">
        <w:rPr>
          <w:rFonts w:ascii="Times New Roman" w:eastAsia="Times New Roman" w:hAnsi="Times New Roman"/>
          <w:sz w:val="24"/>
          <w:szCs w:val="24"/>
        </w:rPr>
        <w:t xml:space="preserve">. </w:t>
      </w:r>
      <w:r w:rsidR="00922C13" w:rsidRPr="00AF5FCA">
        <w:rPr>
          <w:rFonts w:ascii="Times New Roman" w:eastAsia="Times New Roman" w:hAnsi="Times New Roman"/>
          <w:sz w:val="24"/>
          <w:szCs w:val="24"/>
        </w:rPr>
        <w:t xml:space="preserve"> </w:t>
      </w:r>
      <w:r w:rsidRPr="00AF5FCA">
        <w:rPr>
          <w:rFonts w:ascii="Times New Roman" w:eastAsia="Times New Roman" w:hAnsi="Times New Roman"/>
          <w:sz w:val="24"/>
          <w:szCs w:val="24"/>
        </w:rPr>
        <w:t xml:space="preserve">Larger </w:t>
      </w:r>
      <w:r w:rsidR="00922C13" w:rsidRPr="00AF5FCA">
        <w:rPr>
          <w:rFonts w:ascii="Times New Roman" w:eastAsia="Times New Roman" w:hAnsi="Times New Roman"/>
          <w:sz w:val="24"/>
          <w:szCs w:val="24"/>
        </w:rPr>
        <w:t>the turn</w:t>
      </w:r>
      <w:r w:rsidRPr="00AF5FCA">
        <w:rPr>
          <w:rFonts w:ascii="Times New Roman" w:eastAsia="Times New Roman" w:hAnsi="Times New Roman"/>
          <w:sz w:val="24"/>
          <w:szCs w:val="24"/>
        </w:rPr>
        <w:t xml:space="preserve"> rate,</w:t>
      </w:r>
      <w:r w:rsidR="00922C13" w:rsidRPr="00AF5FCA">
        <w:rPr>
          <w:rFonts w:ascii="Times New Roman" w:eastAsia="Times New Roman" w:hAnsi="Times New Roman"/>
          <w:sz w:val="24"/>
          <w:szCs w:val="24"/>
        </w:rPr>
        <w:t xml:space="preserve"> the more power is required by the vehicle</w:t>
      </w:r>
      <w:r w:rsidRPr="00AF5FCA">
        <w:rPr>
          <w:rFonts w:ascii="Times New Roman" w:eastAsia="Times New Roman" w:hAnsi="Times New Roman"/>
          <w:sz w:val="24"/>
          <w:szCs w:val="24"/>
        </w:rPr>
        <w:t xml:space="preserve"> to execute the maneuver</w:t>
      </w:r>
      <w:r w:rsidR="00922C13" w:rsidRPr="00AF5FCA">
        <w:rPr>
          <w:rFonts w:ascii="Times New Roman" w:eastAsia="Times New Roman" w:hAnsi="Times New Roman"/>
          <w:sz w:val="24"/>
          <w:szCs w:val="24"/>
        </w:rPr>
        <w:t xml:space="preserve">. </w:t>
      </w:r>
    </w:p>
    <w:p w14:paraId="7D21256C" w14:textId="77777777" w:rsidR="009D38E9" w:rsidRPr="00AF5FCA" w:rsidRDefault="009D38E9" w:rsidP="005F6D80">
      <w:pPr>
        <w:spacing w:after="0" w:line="480" w:lineRule="auto"/>
        <w:rPr>
          <w:rFonts w:ascii="Times New Roman" w:eastAsia="Times New Roman" w:hAnsi="Times New Roman"/>
          <w:sz w:val="24"/>
          <w:szCs w:val="24"/>
        </w:rPr>
      </w:pPr>
    </w:p>
    <w:p w14:paraId="7BA58C5A" w14:textId="77777777" w:rsidR="00922C13" w:rsidRPr="00AF5FCA" w:rsidRDefault="00922C13" w:rsidP="00922C13">
      <w:pPr>
        <w:rPr>
          <w:rFonts w:ascii="Times New Roman" w:eastAsia="Times New Roman" w:hAnsi="Times New Roman"/>
          <w:sz w:val="24"/>
          <w:szCs w:val="24"/>
        </w:rPr>
      </w:pPr>
      <w:r w:rsidRPr="00AF5FCA">
        <w:rPr>
          <w:rFonts w:ascii="Times New Roman" w:eastAsia="Times New Roman" w:hAnsi="Times New Roman"/>
          <w:sz w:val="24"/>
          <w:szCs w:val="24"/>
        </w:rPr>
        <w:t xml:space="preserve">B.C. </w:t>
      </w:r>
    </w:p>
    <w:p w14:paraId="19065D19" w14:textId="77777777" w:rsidR="00922C13" w:rsidRPr="00AF5FCA" w:rsidRDefault="00C432B6" w:rsidP="00721432">
      <w:pPr>
        <w:jc w:val="right"/>
        <w:rPr>
          <w:rFonts w:ascii="Times New Roman" w:eastAsia="Times New Roman" w:hAnsi="Times New Roman"/>
          <w:sz w:val="24"/>
          <w:szCs w:val="24"/>
        </w:rPr>
      </w:pPr>
      <m:oMath>
        <m:sSub>
          <m:sSubPr>
            <m:ctrlPr>
              <w:rPr>
                <w:rFonts w:ascii="Cambria Math" w:eastAsia="Times New Roman" w:hAnsi="Cambria Math"/>
                <w:i/>
                <w:sz w:val="24"/>
                <w:szCs w:val="24"/>
              </w:rPr>
            </m:ctrlPr>
          </m:sSubPr>
          <m:e>
            <m:r>
              <w:rPr>
                <w:rFonts w:ascii="Cambria Math" w:eastAsia="Times New Roman" w:hAnsi="Cambria Math"/>
                <w:sz w:val="24"/>
                <w:szCs w:val="24"/>
              </w:rPr>
              <m:t>x</m:t>
            </m:r>
          </m:e>
          <m:sub>
            <m:r>
              <m:rPr>
                <m:sty m:val="p"/>
              </m:rPr>
              <w:rPr>
                <w:rFonts w:ascii="Cambria Math" w:eastAsia="Times New Roman" w:hAnsi="Cambria Math"/>
                <w:sz w:val="24"/>
                <w:szCs w:val="24"/>
              </w:rPr>
              <m:t>min⁡</m:t>
            </m:r>
            <m:r>
              <w:rPr>
                <w:rFonts w:ascii="Cambria Math" w:eastAsia="Times New Roman" w:hAnsi="Cambria Math"/>
                <w:sz w:val="24"/>
                <w:szCs w:val="24"/>
              </w:rPr>
              <m:t>_boundary</m:t>
            </m:r>
          </m:sub>
        </m:sSub>
        <m:r>
          <w:rPr>
            <w:rFonts w:ascii="Cambria Math" w:eastAsia="Times New Roman" w:hAnsi="Cambria Math"/>
            <w:sz w:val="24"/>
            <w:szCs w:val="24"/>
          </w:rPr>
          <m:t>≤x≤</m:t>
        </m:r>
        <m:sSub>
          <m:sSubPr>
            <m:ctrlPr>
              <w:rPr>
                <w:rFonts w:ascii="Cambria Math" w:eastAsia="Times New Roman" w:hAnsi="Cambria Math"/>
                <w:i/>
                <w:sz w:val="24"/>
                <w:szCs w:val="24"/>
              </w:rPr>
            </m:ctrlPr>
          </m:sSubPr>
          <m:e>
            <m:r>
              <w:rPr>
                <w:rFonts w:ascii="Cambria Math" w:eastAsia="Times New Roman" w:hAnsi="Cambria Math"/>
                <w:sz w:val="24"/>
                <w:szCs w:val="24"/>
              </w:rPr>
              <m:t>x</m:t>
            </m:r>
          </m:e>
          <m:sub>
            <m:r>
              <m:rPr>
                <m:sty m:val="p"/>
              </m:rPr>
              <w:rPr>
                <w:rFonts w:ascii="Cambria Math" w:eastAsia="Times New Roman" w:hAnsi="Cambria Math"/>
                <w:sz w:val="24"/>
                <w:szCs w:val="24"/>
              </w:rPr>
              <m:t>max⁡</m:t>
            </m:r>
            <m:r>
              <w:rPr>
                <w:rFonts w:ascii="Cambria Math" w:eastAsia="Times New Roman" w:hAnsi="Cambria Math"/>
                <w:sz w:val="24"/>
                <w:szCs w:val="24"/>
              </w:rPr>
              <m:t>_boundary</m:t>
            </m:r>
          </m:sub>
        </m:sSub>
      </m:oMath>
      <w:r w:rsidR="00721432" w:rsidRPr="00AF5FCA">
        <w:rPr>
          <w:rFonts w:ascii="Times New Roman" w:eastAsia="Times New Roman" w:hAnsi="Times New Roman"/>
          <w:sz w:val="24"/>
          <w:szCs w:val="24"/>
        </w:rPr>
        <w:t xml:space="preserve">                                           (5)</w:t>
      </w:r>
    </w:p>
    <w:p w14:paraId="242E3A10" w14:textId="77777777" w:rsidR="00922C13" w:rsidRPr="005F2C0B" w:rsidRDefault="00C432B6" w:rsidP="00922C13">
      <w:pPr>
        <w:rPr>
          <w:rFonts w:ascii="Times New Roman" w:eastAsia="Times New Roman" w:hAnsi="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y</m:t>
              </m:r>
            </m:e>
            <m:sub>
              <m:r>
                <m:rPr>
                  <m:sty m:val="p"/>
                </m:rPr>
                <w:rPr>
                  <w:rFonts w:ascii="Cambria Math" w:eastAsia="Times New Roman" w:hAnsi="Cambria Math"/>
                  <w:sz w:val="24"/>
                  <w:szCs w:val="24"/>
                </w:rPr>
                <m:t>min⁡</m:t>
              </m:r>
              <m:r>
                <w:rPr>
                  <w:rFonts w:ascii="Cambria Math" w:eastAsia="Times New Roman" w:hAnsi="Cambria Math"/>
                  <w:sz w:val="24"/>
                  <w:szCs w:val="24"/>
                </w:rPr>
                <m:t>_boundary</m:t>
              </m:r>
            </m:sub>
          </m:sSub>
          <m:r>
            <w:rPr>
              <w:rFonts w:ascii="Cambria Math" w:eastAsia="Times New Roman" w:hAnsi="Cambria Math"/>
              <w:sz w:val="24"/>
              <w:szCs w:val="24"/>
            </w:rPr>
            <m:t>≤y≤</m:t>
          </m:r>
          <m:sSub>
            <m:sSubPr>
              <m:ctrlPr>
                <w:rPr>
                  <w:rFonts w:ascii="Cambria Math" w:eastAsia="Times New Roman" w:hAnsi="Cambria Math"/>
                  <w:i/>
                  <w:sz w:val="24"/>
                  <w:szCs w:val="24"/>
                </w:rPr>
              </m:ctrlPr>
            </m:sSubPr>
            <m:e>
              <m:r>
                <w:rPr>
                  <w:rFonts w:ascii="Cambria Math" w:eastAsia="Times New Roman" w:hAnsi="Cambria Math"/>
                  <w:sz w:val="24"/>
                  <w:szCs w:val="24"/>
                </w:rPr>
                <m:t>y</m:t>
              </m:r>
            </m:e>
            <m:sub>
              <m:r>
                <m:rPr>
                  <m:sty m:val="p"/>
                </m:rPr>
                <w:rPr>
                  <w:rFonts w:ascii="Cambria Math" w:eastAsia="Times New Roman" w:hAnsi="Cambria Math"/>
                  <w:sz w:val="24"/>
                  <w:szCs w:val="24"/>
                </w:rPr>
                <m:t>max⁡</m:t>
              </m:r>
              <m:r>
                <w:rPr>
                  <w:rFonts w:ascii="Cambria Math" w:eastAsia="Times New Roman" w:hAnsi="Cambria Math"/>
                  <w:sz w:val="24"/>
                  <w:szCs w:val="24"/>
                </w:rPr>
                <m:t>_boundary</m:t>
              </m:r>
            </m:sub>
          </m:sSub>
        </m:oMath>
      </m:oMathPara>
    </w:p>
    <w:p w14:paraId="1C763136" w14:textId="77777777" w:rsidR="00922C13" w:rsidRPr="005F2C0B" w:rsidRDefault="00C432B6" w:rsidP="00922C13">
      <w:pPr>
        <w:rPr>
          <w:rFonts w:ascii="Times New Roman" w:eastAsia="Times New Roman" w:hAnsi="Times New Roman"/>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n=1</m:t>
              </m:r>
            </m:sub>
            <m:sup>
              <m:r>
                <w:rPr>
                  <w:rFonts w:ascii="Cambria Math" w:eastAsia="Times New Roman" w:hAnsi="Cambria Math"/>
                  <w:sz w:val="24"/>
                  <w:szCs w:val="24"/>
                </w:rPr>
                <m:t>m</m:t>
              </m:r>
            </m:sup>
            <m:e>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energy</m:t>
                  </m:r>
                </m:sub>
              </m:sSub>
              <m:r>
                <w:rPr>
                  <w:rFonts w:ascii="Cambria Math" w:eastAsia="Times New Roman" w:hAnsi="Cambria Math"/>
                  <w:sz w:val="24"/>
                  <w:szCs w:val="24"/>
                </w:rPr>
                <m:t>(v,u,t)</m:t>
              </m:r>
            </m:e>
          </m:nary>
          <m:r>
            <w:rPr>
              <w:rFonts w:ascii="Cambria Math" w:eastAsia="Times New Roman" w:hAnsi="Cambria Math"/>
              <w:sz w:val="24"/>
              <w:szCs w:val="24"/>
            </w:rPr>
            <m:t>&lt;</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total</m:t>
              </m:r>
            </m:sub>
          </m:sSub>
        </m:oMath>
      </m:oMathPara>
    </w:p>
    <w:p w14:paraId="7D4A9D56" w14:textId="77777777" w:rsidR="00922C13" w:rsidRPr="005F2C0B" w:rsidRDefault="00C432B6" w:rsidP="00922C13">
      <w:pPr>
        <w:rPr>
          <w:rFonts w:ascii="Times New Roman" w:eastAsia="Times New Roman" w:hAnsi="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energy</m:t>
              </m:r>
            </m:sub>
          </m:sSub>
          <m:d>
            <m:dPr>
              <m:ctrlPr>
                <w:rPr>
                  <w:rFonts w:ascii="Cambria Math" w:eastAsia="Times New Roman" w:hAnsi="Cambria Math"/>
                  <w:i/>
                  <w:sz w:val="24"/>
                  <w:szCs w:val="24"/>
                </w:rPr>
              </m:ctrlPr>
            </m:dPr>
            <m:e>
              <m:r>
                <w:rPr>
                  <w:rFonts w:ascii="Cambria Math" w:eastAsia="Times New Roman" w:hAnsi="Cambria Math"/>
                  <w:sz w:val="24"/>
                  <w:szCs w:val="24"/>
                </w:rPr>
                <m:t>v,u,t</m:t>
              </m:r>
            </m:e>
          </m:d>
          <m:r>
            <w:rPr>
              <w:rFonts w:ascii="Cambria Math" w:eastAsia="Times New Roman" w:hAnsi="Cambria Math"/>
              <w:sz w:val="24"/>
              <w:szCs w:val="24"/>
            </w:rPr>
            <m:t>=Tvt=</m:t>
          </m:r>
          <m:d>
            <m:dPr>
              <m:ctrlPr>
                <w:rPr>
                  <w:rFonts w:ascii="Cambria Math" w:eastAsia="Times New Roman" w:hAnsi="Cambria Math"/>
                  <w:i/>
                  <w:sz w:val="24"/>
                  <w:szCs w:val="24"/>
                </w:rPr>
              </m:ctrlPr>
            </m:dPr>
            <m:e>
              <m:r>
                <w:rPr>
                  <w:rFonts w:ascii="Cambria Math" w:eastAsia="Times New Roman" w:hAnsi="Cambria Math"/>
                  <w:sz w:val="24"/>
                  <w:szCs w:val="24"/>
                </w:rPr>
                <m:t>qS</m:t>
              </m:r>
              <m:sSub>
                <m:sSubPr>
                  <m:ctrlPr>
                    <w:rPr>
                      <w:rFonts w:ascii="Cambria Math" w:eastAsia="Times New Roman" w:hAnsi="Cambria Math"/>
                      <w:i/>
                      <w:sz w:val="24"/>
                      <w:szCs w:val="24"/>
                    </w:rPr>
                  </m:ctrlPr>
                </m:sSubPr>
                <m:e>
                  <m:r>
                    <w:rPr>
                      <w:rFonts w:ascii="Cambria Math" w:eastAsia="Times New Roman" w:hAnsi="Cambria Math"/>
                      <w:sz w:val="24"/>
                      <w:szCs w:val="24"/>
                    </w:rPr>
                    <m:t>C</m:t>
                  </m:r>
                </m:e>
                <m:sub>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0</m:t>
                      </m:r>
                    </m:sub>
                  </m:sSub>
                </m:sub>
              </m:sSub>
              <m:r>
                <w:rPr>
                  <w:rFonts w:ascii="Cambria Math" w:eastAsia="Times New Roman" w:hAnsi="Cambria Math"/>
                  <w:sz w:val="24"/>
                  <w:szCs w:val="24"/>
                </w:rPr>
                <m:t>+</m:t>
              </m:r>
              <m:f>
                <m:fPr>
                  <m:ctrlPr>
                    <w:rPr>
                      <w:rFonts w:ascii="Cambria Math" w:eastAsia="Times New Roman" w:hAnsi="Cambria Math"/>
                      <w:i/>
                      <w:sz w:val="24"/>
                      <w:szCs w:val="24"/>
                    </w:rPr>
                  </m:ctrlPr>
                </m:fPr>
                <m:num>
                  <m:d>
                    <m:dPr>
                      <m:ctrlPr>
                        <w:rPr>
                          <w:rFonts w:ascii="Cambria Math" w:eastAsia="Times New Roman" w:hAnsi="Cambria Math"/>
                          <w:i/>
                          <w:sz w:val="24"/>
                          <w:szCs w:val="24"/>
                        </w:rPr>
                      </m:ctrlPr>
                    </m:dPr>
                    <m:e>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eastAsia="Times New Roman" w:hAnsi="Cambria Math"/>
                                      <w:sz w:val="24"/>
                                      <w:szCs w:val="24"/>
                                    </w:rPr>
                                    <m:t>uv</m:t>
                                  </m:r>
                                </m:num>
                                <m:den>
                                  <m:r>
                                    <w:rPr>
                                      <w:rFonts w:ascii="Cambria Math" w:eastAsia="Times New Roman" w:hAnsi="Cambria Math"/>
                                      <w:sz w:val="24"/>
                                      <w:szCs w:val="24"/>
                                    </w:rPr>
                                    <m:t>g</m:t>
                                  </m:r>
                                </m:den>
                              </m:f>
                            </m:e>
                          </m:d>
                        </m:e>
                        <m:sup>
                          <m:r>
                            <w:rPr>
                              <w:rFonts w:ascii="Cambria Math" w:eastAsia="Times New Roman" w:hAnsi="Cambria Math"/>
                              <w:sz w:val="24"/>
                              <w:szCs w:val="24"/>
                            </w:rPr>
                            <m:t>2</m:t>
                          </m:r>
                        </m:sup>
                      </m:sSup>
                      <m:r>
                        <w:rPr>
                          <w:rFonts w:ascii="Cambria Math" w:eastAsia="Times New Roman" w:hAnsi="Cambria Math"/>
                          <w:sz w:val="24"/>
                          <w:szCs w:val="24"/>
                        </w:rPr>
                        <m:t>+1</m:t>
                      </m:r>
                    </m:e>
                  </m:d>
                  <m:sSup>
                    <m:sSupPr>
                      <m:ctrlPr>
                        <w:rPr>
                          <w:rFonts w:ascii="Cambria Math" w:eastAsia="Times New Roman" w:hAnsi="Cambria Math"/>
                          <w:i/>
                          <w:sz w:val="24"/>
                          <w:szCs w:val="24"/>
                        </w:rPr>
                      </m:ctrlPr>
                    </m:sSupPr>
                    <m:e>
                      <m:r>
                        <w:rPr>
                          <w:rFonts w:ascii="Cambria Math" w:eastAsia="Times New Roman" w:hAnsi="Cambria Math"/>
                          <w:sz w:val="24"/>
                          <w:szCs w:val="24"/>
                        </w:rPr>
                        <m:t>W</m:t>
                      </m:r>
                    </m:e>
                    <m:sup>
                      <m:r>
                        <w:rPr>
                          <w:rFonts w:ascii="Cambria Math" w:eastAsia="Times New Roman" w:hAnsi="Cambria Math"/>
                          <w:sz w:val="24"/>
                          <w:szCs w:val="24"/>
                        </w:rPr>
                        <m:t>2</m:t>
                      </m:r>
                    </m:sup>
                  </m:sSup>
                </m:num>
                <m:den>
                  <m:r>
                    <w:rPr>
                      <w:rFonts w:ascii="Cambria Math" w:eastAsia="Times New Roman" w:hAnsi="Cambria Math"/>
                      <w:sz w:val="24"/>
                      <w:szCs w:val="24"/>
                    </w:rPr>
                    <m:t>qSπAe</m:t>
                  </m:r>
                </m:den>
              </m:f>
            </m:e>
          </m:d>
          <m:r>
            <w:rPr>
              <w:rFonts w:ascii="Cambria Math" w:eastAsia="Times New Roman" w:hAnsi="Cambria Math"/>
              <w:sz w:val="24"/>
              <w:szCs w:val="24"/>
            </w:rPr>
            <m:t>v</m:t>
          </m:r>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n</m:t>
              </m:r>
            </m:sub>
          </m:sSub>
        </m:oMath>
      </m:oMathPara>
    </w:p>
    <w:p w14:paraId="3282D957" w14:textId="77777777" w:rsidR="00922C13" w:rsidRDefault="00922C13" w:rsidP="00922C13">
      <w:pPr>
        <w:pStyle w:val="ListParagraph"/>
        <w:spacing w:after="0" w:line="480" w:lineRule="auto"/>
        <w:ind w:left="2520"/>
        <w:rPr>
          <w:rFonts w:ascii="Times New Roman" w:hAnsi="Times New Roman"/>
          <w:sz w:val="24"/>
          <w:szCs w:val="24"/>
        </w:rPr>
      </w:pPr>
    </w:p>
    <w:p w14:paraId="60D8A410" w14:textId="77777777" w:rsidR="00114B4B" w:rsidRDefault="00CB7F89" w:rsidP="007F03B0">
      <w:pPr>
        <w:spacing w:after="0" w:line="480" w:lineRule="auto"/>
        <w:rPr>
          <w:rFonts w:ascii="Times New Roman" w:hAnsi="Times New Roman"/>
          <w:sz w:val="24"/>
          <w:szCs w:val="24"/>
        </w:rPr>
      </w:pPr>
      <w:r>
        <w:rPr>
          <w:rFonts w:ascii="Times New Roman" w:hAnsi="Times New Roman"/>
          <w:sz w:val="24"/>
          <w:szCs w:val="24"/>
        </w:rPr>
        <w:t>This formulation generates the optimal turn-rate from</w:t>
      </w:r>
      <w:r w:rsidR="005F2C0B">
        <w:rPr>
          <w:rFonts w:ascii="Times New Roman" w:hAnsi="Times New Roman"/>
          <w:sz w:val="24"/>
          <w:szCs w:val="24"/>
        </w:rPr>
        <w:t xml:space="preserve"> </w:t>
      </w:r>
      <w:r>
        <w:rPr>
          <w:rFonts w:ascii="Times New Roman" w:hAnsi="Times New Roman"/>
          <w:sz w:val="24"/>
          <w:szCs w:val="24"/>
        </w:rPr>
        <w:t xml:space="preserve">the allowable </w:t>
      </w:r>
      <w:r w:rsidR="00114B4B">
        <w:rPr>
          <w:rFonts w:ascii="Times New Roman" w:hAnsi="Times New Roman"/>
          <w:sz w:val="24"/>
          <w:szCs w:val="24"/>
        </w:rPr>
        <w:t xml:space="preserve">range of turning rates </w:t>
      </w:r>
      <w:r w:rsidR="0028698F">
        <w:rPr>
          <w:rFonts w:ascii="Times New Roman" w:hAnsi="Times New Roman"/>
          <w:sz w:val="24"/>
          <w:szCs w:val="24"/>
        </w:rPr>
        <w:t>to minimize</w:t>
      </w:r>
      <w:r w:rsidR="00700B30">
        <w:rPr>
          <w:rFonts w:ascii="Times New Roman" w:hAnsi="Times New Roman"/>
          <w:sz w:val="24"/>
          <w:szCs w:val="24"/>
        </w:rPr>
        <w:t xml:space="preserve"> </w:t>
      </w:r>
      <w:r w:rsidR="00114B4B">
        <w:rPr>
          <w:rFonts w:ascii="Times New Roman" w:hAnsi="Times New Roman"/>
          <w:sz w:val="24"/>
          <w:szCs w:val="24"/>
        </w:rPr>
        <w:t>the cost function</w:t>
      </w:r>
      <w:r w:rsidR="00721432">
        <w:rPr>
          <w:rFonts w:ascii="Times New Roman" w:hAnsi="Times New Roman"/>
          <w:sz w:val="24"/>
          <w:szCs w:val="24"/>
        </w:rPr>
        <w:t>. Equation 6</w:t>
      </w:r>
      <w:r w:rsidR="00AD1410">
        <w:rPr>
          <w:rFonts w:ascii="Times New Roman" w:hAnsi="Times New Roman"/>
          <w:sz w:val="24"/>
          <w:szCs w:val="24"/>
        </w:rPr>
        <w:t xml:space="preserve"> details the cost function that is used to generate </w:t>
      </w:r>
      <w:r w:rsidR="00114B4B">
        <w:rPr>
          <w:rFonts w:ascii="Times New Roman" w:hAnsi="Times New Roman"/>
          <w:sz w:val="24"/>
          <w:szCs w:val="24"/>
        </w:rPr>
        <w:t xml:space="preserve">the </w:t>
      </w:r>
      <w:r w:rsidR="00114B4B">
        <w:rPr>
          <w:rFonts w:ascii="Times New Roman" w:hAnsi="Times New Roman"/>
          <w:sz w:val="24"/>
          <w:szCs w:val="24"/>
        </w:rPr>
        <w:lastRenderedPageBreak/>
        <w:t>optimal trajectory of the vehicle for the time interval [</w:t>
      </w:r>
      <w:r w:rsidR="00C929C6">
        <w:rPr>
          <w:rFonts w:ascii="Times New Roman" w:hAnsi="Times New Roman"/>
          <w:sz w:val="24"/>
          <w:szCs w:val="24"/>
        </w:rPr>
        <w:t>(</w:t>
      </w:r>
      <w:r w:rsidR="00114B4B">
        <w:rPr>
          <w:rFonts w:ascii="Times New Roman" w:hAnsi="Times New Roman"/>
          <w:sz w:val="24"/>
          <w:szCs w:val="24"/>
        </w:rPr>
        <w:t>k</w:t>
      </w:r>
      <w:r w:rsidR="00C929C6">
        <w:rPr>
          <w:rFonts w:ascii="Times New Roman" w:hAnsi="Times New Roman"/>
          <w:sz w:val="24"/>
          <w:szCs w:val="24"/>
        </w:rPr>
        <w:t>-1)</w:t>
      </w:r>
      <w:r w:rsidR="00114B4B">
        <w:rPr>
          <w:rFonts w:ascii="Times New Roman" w:hAnsi="Times New Roman"/>
          <w:sz w:val="24"/>
          <w:szCs w:val="24"/>
        </w:rPr>
        <w:t>τ</w:t>
      </w:r>
      <w:r w:rsidR="00C929C6">
        <w:rPr>
          <w:rFonts w:ascii="Times New Roman" w:hAnsi="Times New Roman"/>
          <w:sz w:val="24"/>
          <w:szCs w:val="24"/>
        </w:rPr>
        <w:t>, k</w:t>
      </w:r>
      <w:r w:rsidR="00114B4B">
        <w:rPr>
          <w:rFonts w:ascii="Times New Roman" w:hAnsi="Times New Roman"/>
          <w:sz w:val="24"/>
          <w:szCs w:val="24"/>
        </w:rPr>
        <w:t>τ]</w:t>
      </w:r>
      <w:r w:rsidR="00A521EE">
        <w:rPr>
          <w:rFonts w:ascii="Times New Roman" w:hAnsi="Times New Roman"/>
          <w:sz w:val="24"/>
          <w:szCs w:val="24"/>
        </w:rPr>
        <w:t xml:space="preserve"> for </w:t>
      </w:r>
      <m:oMath>
        <m:r>
          <w:rPr>
            <w:rFonts w:ascii="Cambria Math" w:hAnsi="Cambria Math"/>
            <w:sz w:val="24"/>
            <w:szCs w:val="24"/>
          </w:rPr>
          <m:t>k=1,2, ..</m:t>
        </m:r>
        <m:r>
          <w:rPr>
            <w:rFonts w:ascii="Cambria Math" w:eastAsia="Times New Roman" w:hAnsi="Cambria Math"/>
            <w:sz w:val="24"/>
            <w:szCs w:val="24"/>
          </w:rPr>
          <m:t>N</m:t>
        </m:r>
      </m:oMath>
      <w:r w:rsidR="00A521EE" w:rsidRPr="00AF5FCA">
        <w:rPr>
          <w:rFonts w:ascii="Times New Roman" w:eastAsia="Times New Roman" w:hAnsi="Times New Roman"/>
          <w:sz w:val="24"/>
          <w:szCs w:val="24"/>
        </w:rPr>
        <w:t xml:space="preserve">, </w:t>
      </w:r>
      <w:r w:rsidR="001F671F" w:rsidRPr="00AF5FCA">
        <w:rPr>
          <w:rFonts w:ascii="Times New Roman" w:eastAsia="Times New Roman" w:hAnsi="Times New Roman"/>
          <w:sz w:val="24"/>
          <w:szCs w:val="24"/>
        </w:rPr>
        <w:t xml:space="preserve">where τ is the execution horizon (turn </w:t>
      </w:r>
      <w:r w:rsidR="00136D0C" w:rsidRPr="00AF5FCA">
        <w:rPr>
          <w:rFonts w:ascii="Times New Roman" w:eastAsia="Times New Roman" w:hAnsi="Times New Roman"/>
          <w:sz w:val="24"/>
          <w:szCs w:val="24"/>
        </w:rPr>
        <w:t>duration</w:t>
      </w:r>
      <w:r w:rsidR="001F671F" w:rsidRPr="00AF5FCA">
        <w:rPr>
          <w:rFonts w:ascii="Times New Roman" w:eastAsia="Times New Roman" w:hAnsi="Times New Roman"/>
          <w:sz w:val="24"/>
          <w:szCs w:val="24"/>
        </w:rPr>
        <w:t>) and</w:t>
      </w:r>
      <w:r w:rsidR="00A521EE" w:rsidRPr="00AF5FCA">
        <w:rPr>
          <w:rFonts w:ascii="Times New Roman" w:eastAsia="Times New Roman" w:hAnsi="Times New Roman"/>
          <w:sz w:val="24"/>
          <w:szCs w:val="24"/>
        </w:rPr>
        <w:t xml:space="preserve"> </w:t>
      </w:r>
      <w:r w:rsidR="00A521EE" w:rsidRPr="00AF5FCA">
        <w:rPr>
          <w:rFonts w:ascii="Times New Roman" w:eastAsia="Times New Roman" w:hAnsi="Times New Roman"/>
          <w:i/>
          <w:sz w:val="24"/>
          <w:szCs w:val="24"/>
        </w:rPr>
        <w:t>k</w:t>
      </w:r>
      <w:r w:rsidR="00A521EE" w:rsidRPr="00AF5FCA">
        <w:rPr>
          <w:rFonts w:ascii="Times New Roman" w:eastAsia="Times New Roman" w:hAnsi="Times New Roman"/>
          <w:sz w:val="24"/>
          <w:szCs w:val="24"/>
        </w:rPr>
        <w:t xml:space="preserve"> is the </w:t>
      </w:r>
      <w:r w:rsidR="001F671F" w:rsidRPr="00AF5FCA">
        <w:rPr>
          <w:rFonts w:ascii="Times New Roman" w:eastAsia="Times New Roman" w:hAnsi="Times New Roman"/>
          <w:sz w:val="24"/>
          <w:szCs w:val="24"/>
        </w:rPr>
        <w:t>number of times the optimum maneuver is executed</w:t>
      </w:r>
      <w:r w:rsidR="00114B4B">
        <w:rPr>
          <w:rFonts w:ascii="Times New Roman" w:hAnsi="Times New Roman"/>
          <w:sz w:val="24"/>
          <w:szCs w:val="24"/>
        </w:rPr>
        <w:t xml:space="preserve">. In Equation </w:t>
      </w:r>
      <w:r w:rsidR="00721432">
        <w:rPr>
          <w:rFonts w:ascii="Times New Roman" w:hAnsi="Times New Roman"/>
          <w:sz w:val="24"/>
          <w:szCs w:val="24"/>
        </w:rPr>
        <w:t>6</w:t>
      </w:r>
      <w:r w:rsidR="0028698F">
        <w:rPr>
          <w:rFonts w:ascii="Times New Roman" w:hAnsi="Times New Roman"/>
          <w:sz w:val="24"/>
          <w:szCs w:val="24"/>
        </w:rPr>
        <w:t>,</w:t>
      </w:r>
      <w:r w:rsidR="00114B4B">
        <w:rPr>
          <w:rFonts w:ascii="Times New Roman" w:hAnsi="Times New Roman"/>
          <w:sz w:val="24"/>
          <w:szCs w:val="24"/>
        </w:rPr>
        <w:t xml:space="preserve"> </w:t>
      </w:r>
      <w:r w:rsidR="00114B4B" w:rsidRPr="001C546D">
        <w:rPr>
          <w:rFonts w:ascii="Times New Roman" w:hAnsi="Times New Roman"/>
          <w:i/>
          <w:sz w:val="24"/>
          <w:szCs w:val="24"/>
        </w:rPr>
        <w:t>S</w:t>
      </w:r>
      <w:r w:rsidR="00114B4B">
        <w:rPr>
          <w:rFonts w:ascii="Times New Roman" w:hAnsi="Times New Roman"/>
          <w:sz w:val="24"/>
          <w:szCs w:val="24"/>
        </w:rPr>
        <w:t xml:space="preserve"> is the priority function, </w:t>
      </w:r>
      <w:r w:rsidR="00114B4B" w:rsidRPr="001C546D">
        <w:rPr>
          <w:rFonts w:ascii="Times New Roman" w:hAnsi="Times New Roman"/>
          <w:i/>
          <w:sz w:val="24"/>
          <w:szCs w:val="24"/>
        </w:rPr>
        <w:t>A</w:t>
      </w:r>
      <w:r w:rsidR="00114B4B">
        <w:rPr>
          <w:rFonts w:ascii="Times New Roman" w:hAnsi="Times New Roman"/>
          <w:sz w:val="24"/>
          <w:szCs w:val="24"/>
        </w:rPr>
        <w:t xml:space="preserve"> is the area funct</w:t>
      </w:r>
      <w:r w:rsidR="00AD1410">
        <w:rPr>
          <w:rFonts w:ascii="Times New Roman" w:hAnsi="Times New Roman"/>
          <w:sz w:val="24"/>
          <w:szCs w:val="24"/>
        </w:rPr>
        <w:t xml:space="preserve">ion, and </w:t>
      </w:r>
      <w:r w:rsidR="00AD1410" w:rsidRPr="001C546D">
        <w:rPr>
          <w:rFonts w:ascii="Times New Roman" w:hAnsi="Times New Roman"/>
          <w:i/>
          <w:sz w:val="24"/>
          <w:szCs w:val="24"/>
        </w:rPr>
        <w:t>C</w:t>
      </w:r>
      <w:r w:rsidR="00AD1410">
        <w:rPr>
          <w:rFonts w:ascii="Times New Roman" w:hAnsi="Times New Roman"/>
          <w:sz w:val="24"/>
          <w:szCs w:val="24"/>
        </w:rPr>
        <w:t xml:space="preserve"> is the terminal </w:t>
      </w:r>
      <w:r w:rsidR="0027060C">
        <w:rPr>
          <w:rFonts w:ascii="Times New Roman" w:hAnsi="Times New Roman"/>
          <w:sz w:val="24"/>
          <w:szCs w:val="24"/>
        </w:rPr>
        <w:t>function</w:t>
      </w:r>
      <w:r w:rsidR="00F43016">
        <w:rPr>
          <w:rFonts w:ascii="Times New Roman" w:hAnsi="Times New Roman"/>
          <w:sz w:val="24"/>
          <w:szCs w:val="24"/>
        </w:rPr>
        <w:t xml:space="preserve"> </w:t>
      </w:r>
    </w:p>
    <w:p w14:paraId="721AE243" w14:textId="77777777" w:rsidR="00A26F60" w:rsidRDefault="00A26F60" w:rsidP="007F03B0">
      <w:pPr>
        <w:spacing w:after="0" w:line="480" w:lineRule="auto"/>
        <w:rPr>
          <w:rFonts w:ascii="Times New Roman" w:hAnsi="Times New Roman"/>
          <w:sz w:val="24"/>
          <w:szCs w:val="24"/>
        </w:rPr>
      </w:pPr>
    </w:p>
    <w:p w14:paraId="0C670620" w14:textId="77777777" w:rsidR="00C92776" w:rsidRPr="00AF5FCA" w:rsidRDefault="00C432B6" w:rsidP="007F03B0">
      <w:pPr>
        <w:spacing w:after="0" w:line="480" w:lineRule="auto"/>
        <w:jc w:val="right"/>
        <w:rPr>
          <w:rFonts w:ascii="Times New Roman" w:eastAsia="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max</m:t>
                    </m:r>
                  </m:sub>
                </m:sSub>
                <m:r>
                  <m:rPr>
                    <m:sty m:val="p"/>
                  </m:rPr>
                  <w:rPr>
                    <w:rFonts w:ascii="Cambria Math" w:hAnsi="Cambria Math"/>
                    <w:sz w:val="24"/>
                    <w:szCs w:val="24"/>
                  </w:rPr>
                  <m:t>&lt;ω&lt;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max</m:t>
                    </m:r>
                  </m:sub>
                </m:sSub>
              </m:e>
            </m:d>
          </m:sub>
        </m:sSub>
        <m:d>
          <m:dPr>
            <m:begChr m:val="["/>
            <m:endChr m:val="]"/>
            <m:ctrlPr>
              <w:rPr>
                <w:rFonts w:ascii="Cambria Math" w:hAnsi="Cambria Math"/>
                <w:i/>
                <w:sz w:val="24"/>
                <w:szCs w:val="24"/>
              </w:rPr>
            </m:ctrlPr>
          </m:dPr>
          <m:e>
            <m:r>
              <m:rPr>
                <m:sty m:val="p"/>
              </m:rPr>
              <w:rPr>
                <w:rFonts w:ascii="Cambria Math" w:hAnsi="Cambria Math"/>
                <w:sz w:val="24"/>
                <w:szCs w:val="24"/>
              </w:rPr>
              <m:t>A</m:t>
            </m:r>
            <m:d>
              <m:dPr>
                <m:ctrlPr>
                  <w:rPr>
                    <w:rFonts w:ascii="Cambria Math" w:hAnsi="Cambria Math"/>
                    <w:sz w:val="24"/>
                    <w:szCs w:val="24"/>
                  </w:rPr>
                </m:ctrlPr>
              </m:dPr>
              <m:e>
                <m:r>
                  <w:rPr>
                    <w:rFonts w:ascii="Cambria Math" w:hAnsi="Cambria Math"/>
                    <w:sz w:val="24"/>
                    <w:szCs w:val="24"/>
                  </w:rPr>
                  <m:t>z</m:t>
                </m:r>
                <m:d>
                  <m:dPr>
                    <m:ctrlPr>
                      <w:rPr>
                        <w:rFonts w:ascii="Cambria Math" w:hAnsi="Cambria Math"/>
                        <w:sz w:val="24"/>
                        <w:szCs w:val="24"/>
                      </w:rPr>
                    </m:ctrlPr>
                  </m:dPr>
                  <m:e>
                    <m:r>
                      <m:rPr>
                        <m:sty m:val="p"/>
                      </m:rPr>
                      <w:rPr>
                        <w:rFonts w:ascii="Cambria Math" w:hAnsi="Cambria Math"/>
                        <w:sz w:val="24"/>
                        <w:szCs w:val="24"/>
                      </w:rPr>
                      <m:t>kτ</m:t>
                    </m:r>
                  </m:e>
                </m:d>
                <m:r>
                  <m:rPr>
                    <m:sty m:val="p"/>
                  </m:rPr>
                  <w:rPr>
                    <w:rFonts w:ascii="Cambria Math" w:hAnsi="Cambria Math"/>
                    <w:sz w:val="24"/>
                    <w:szCs w:val="24"/>
                  </w:rPr>
                  <m:t>,Ω</m:t>
                </m:r>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k-1</m:t>
                        </m:r>
                      </m:e>
                    </m:d>
                    <m:r>
                      <m:rPr>
                        <m:sty m:val="p"/>
                      </m:rPr>
                      <w:rPr>
                        <w:rFonts w:ascii="Cambria Math" w:hAnsi="Cambria Math"/>
                        <w:sz w:val="24"/>
                        <w:szCs w:val="24"/>
                      </w:rPr>
                      <m:t>τ</m:t>
                    </m:r>
                  </m:e>
                </m:d>
              </m:e>
            </m:d>
            <m:r>
              <w:rPr>
                <w:rFonts w:ascii="Cambria Math" w:hAnsi="Cambria Math"/>
                <w:sz w:val="24"/>
                <w:szCs w:val="24"/>
              </w:rPr>
              <m:t>S+</m:t>
            </m:r>
            <m:r>
              <m:rPr>
                <m:sty m:val="p"/>
              </m:rPr>
              <w:rPr>
                <w:rFonts w:ascii="Cambria Math" w:hAnsi="Cambria Math"/>
                <w:sz w:val="24"/>
                <w:szCs w:val="24"/>
              </w:rPr>
              <m:t>C</m:t>
            </m:r>
          </m:e>
        </m:d>
      </m:oMath>
      <w:r w:rsidR="00114B4B" w:rsidRPr="00AF5FCA">
        <w:rPr>
          <w:rFonts w:ascii="Times New Roman" w:eastAsia="Times New Roman" w:hAnsi="Times New Roman"/>
          <w:sz w:val="18"/>
          <w:szCs w:val="18"/>
        </w:rPr>
        <w:t xml:space="preserve"> </w:t>
      </w:r>
      <w:r w:rsidR="006A7A12" w:rsidRPr="00AF5FCA">
        <w:rPr>
          <w:rFonts w:ascii="Times New Roman" w:eastAsia="Times New Roman" w:hAnsi="Times New Roman"/>
          <w:sz w:val="18"/>
          <w:szCs w:val="18"/>
        </w:rPr>
        <w:t xml:space="preserve">                                                </w:t>
      </w:r>
      <w:r w:rsidR="00721432" w:rsidRPr="00AF5FCA">
        <w:rPr>
          <w:rFonts w:ascii="Times New Roman" w:eastAsia="Times New Roman" w:hAnsi="Times New Roman"/>
          <w:sz w:val="24"/>
          <w:szCs w:val="24"/>
        </w:rPr>
        <w:t>(6</w:t>
      </w:r>
      <w:r w:rsidR="00114B4B" w:rsidRPr="00AF5FCA">
        <w:rPr>
          <w:rFonts w:ascii="Times New Roman" w:eastAsia="Times New Roman" w:hAnsi="Times New Roman"/>
          <w:sz w:val="24"/>
          <w:szCs w:val="24"/>
        </w:rPr>
        <w:t>)</w:t>
      </w:r>
    </w:p>
    <w:p w14:paraId="6762AEBF" w14:textId="77777777" w:rsidR="00A26F60" w:rsidRPr="00AF5FCA" w:rsidRDefault="00A26F60" w:rsidP="007F03B0">
      <w:pPr>
        <w:spacing w:after="0" w:line="480" w:lineRule="auto"/>
        <w:jc w:val="right"/>
        <w:rPr>
          <w:rFonts w:ascii="Times New Roman" w:eastAsia="Times New Roman" w:hAnsi="Times New Roman"/>
          <w:sz w:val="24"/>
          <w:szCs w:val="24"/>
        </w:rPr>
      </w:pPr>
    </w:p>
    <w:p w14:paraId="4FD6CD45" w14:textId="77777777" w:rsidR="00915D21" w:rsidRPr="00AF5FCA" w:rsidRDefault="00915D21" w:rsidP="007F03B0">
      <w:pPr>
        <w:spacing w:after="0" w:line="480" w:lineRule="auto"/>
        <w:rPr>
          <w:rFonts w:ascii="Times New Roman" w:eastAsia="Times New Roman" w:hAnsi="Times New Roman"/>
          <w:sz w:val="24"/>
          <w:szCs w:val="24"/>
        </w:rPr>
      </w:pPr>
      <w:r w:rsidRPr="00AF5FCA">
        <w:rPr>
          <w:rFonts w:ascii="Times New Roman" w:eastAsia="Times New Roman" w:hAnsi="Times New Roman"/>
          <w:sz w:val="24"/>
          <w:szCs w:val="24"/>
        </w:rPr>
        <w:t xml:space="preserve">The algorithm in Equation </w:t>
      </w:r>
      <w:r w:rsidR="00721432" w:rsidRPr="00AF5FCA">
        <w:rPr>
          <w:rFonts w:ascii="Times New Roman" w:eastAsia="Times New Roman" w:hAnsi="Times New Roman"/>
          <w:sz w:val="24"/>
          <w:szCs w:val="24"/>
        </w:rPr>
        <w:t>6</w:t>
      </w:r>
      <w:r w:rsidRPr="00AF5FCA">
        <w:rPr>
          <w:rFonts w:ascii="Times New Roman" w:eastAsia="Times New Roman" w:hAnsi="Times New Roman"/>
          <w:sz w:val="24"/>
          <w:szCs w:val="24"/>
        </w:rPr>
        <w:t xml:space="preserve"> operates in the model-based optimizer block in Figure 3. The model-based optimizer simulates the </w:t>
      </w:r>
      <w:r w:rsidR="003E4EDA" w:rsidRPr="00AF5FCA">
        <w:rPr>
          <w:rFonts w:ascii="Times New Roman" w:eastAsia="Times New Roman" w:hAnsi="Times New Roman"/>
          <w:sz w:val="24"/>
          <w:szCs w:val="24"/>
        </w:rPr>
        <w:t xml:space="preserve">motion of the </w:t>
      </w:r>
      <w:r w:rsidRPr="00AF5FCA">
        <w:rPr>
          <w:rFonts w:ascii="Times New Roman" w:eastAsia="Times New Roman" w:hAnsi="Times New Roman"/>
          <w:sz w:val="24"/>
          <w:szCs w:val="24"/>
        </w:rPr>
        <w:t>vehicle for a planning horizon</w:t>
      </w:r>
      <w:r w:rsidR="00184405" w:rsidRPr="00AF5FCA">
        <w:rPr>
          <w:rFonts w:ascii="Times New Roman" w:eastAsia="Times New Roman" w:hAnsi="Times New Roman"/>
          <w:sz w:val="24"/>
          <w:szCs w:val="24"/>
        </w:rPr>
        <w:t xml:space="preserve"> for </w:t>
      </w:r>
      <w:r w:rsidR="003E4EDA" w:rsidRPr="00AF5FCA">
        <w:rPr>
          <w:rFonts w:ascii="Times New Roman" w:eastAsia="Times New Roman" w:hAnsi="Times New Roman"/>
          <w:sz w:val="24"/>
          <w:szCs w:val="24"/>
        </w:rPr>
        <w:t>k</w:t>
      </w:r>
      <w:r w:rsidR="00184405" w:rsidRPr="00AF5FCA">
        <w:rPr>
          <w:rFonts w:ascii="Times New Roman" w:eastAsia="Times New Roman" w:hAnsi="Times New Roman"/>
          <w:sz w:val="24"/>
          <w:szCs w:val="24"/>
          <w:vertAlign w:val="superscript"/>
        </w:rPr>
        <w:t>th</w:t>
      </w:r>
      <w:r w:rsidR="00AD1410" w:rsidRPr="00AF5FCA">
        <w:rPr>
          <w:rFonts w:ascii="Times New Roman" w:eastAsia="Times New Roman" w:hAnsi="Times New Roman"/>
          <w:sz w:val="24"/>
          <w:szCs w:val="24"/>
        </w:rPr>
        <w:t xml:space="preserve"> </w:t>
      </w:r>
      <w:r w:rsidR="00C92776" w:rsidRPr="00AF5FCA">
        <w:rPr>
          <w:rFonts w:ascii="Times New Roman" w:eastAsia="Times New Roman" w:hAnsi="Times New Roman"/>
          <w:sz w:val="24"/>
          <w:szCs w:val="24"/>
        </w:rPr>
        <w:t xml:space="preserve">step. </w:t>
      </w:r>
      <w:r w:rsidR="00136D0C" w:rsidRPr="00AF5FCA">
        <w:rPr>
          <w:rFonts w:ascii="Times New Roman" w:eastAsia="Times New Roman" w:hAnsi="Times New Roman"/>
          <w:sz w:val="24"/>
          <w:szCs w:val="24"/>
        </w:rPr>
        <w:t xml:space="preserve">It’s input includes the boundary conditions such as exit and entry point, velocity of the vehicle, entry heading angle and available energy together defines as </w:t>
      </w:r>
      <w:r w:rsidR="00136D0C" w:rsidRPr="00AF5FCA">
        <w:rPr>
          <w:rFonts w:ascii="Times New Roman" w:eastAsia="Times New Roman" w:hAnsi="Times New Roman"/>
          <w:i/>
          <w:sz w:val="24"/>
          <w:szCs w:val="24"/>
        </w:rPr>
        <w:t>R</w:t>
      </w:r>
      <w:r w:rsidR="00136D0C" w:rsidRPr="00AF5FCA">
        <w:rPr>
          <w:rFonts w:ascii="Times New Roman" w:eastAsia="Times New Roman" w:hAnsi="Times New Roman"/>
          <w:sz w:val="24"/>
          <w:szCs w:val="24"/>
        </w:rPr>
        <w:t xml:space="preserve">. </w:t>
      </w:r>
      <w:r w:rsidR="00C92776" w:rsidRPr="00AF5FCA">
        <w:rPr>
          <w:rFonts w:ascii="Times New Roman" w:eastAsia="Times New Roman" w:hAnsi="Times New Roman"/>
          <w:sz w:val="24"/>
          <w:szCs w:val="24"/>
        </w:rPr>
        <w:t>The output of t</w:t>
      </w:r>
      <w:r w:rsidR="000948DF" w:rsidRPr="00AF5FCA">
        <w:rPr>
          <w:rFonts w:ascii="Times New Roman" w:eastAsia="Times New Roman" w:hAnsi="Times New Roman"/>
          <w:sz w:val="24"/>
          <w:szCs w:val="24"/>
        </w:rPr>
        <w:t xml:space="preserve">he model-based optimizer is the optimal </w:t>
      </w:r>
      <w:r w:rsidR="00722912" w:rsidRPr="00AF5FCA">
        <w:rPr>
          <w:rFonts w:ascii="Times New Roman" w:eastAsia="Times New Roman" w:hAnsi="Times New Roman"/>
          <w:sz w:val="24"/>
          <w:szCs w:val="24"/>
        </w:rPr>
        <w:t>turnin</w:t>
      </w:r>
      <w:r w:rsidR="00184405" w:rsidRPr="00AF5FCA">
        <w:rPr>
          <w:rFonts w:ascii="Times New Roman" w:eastAsia="Times New Roman" w:hAnsi="Times New Roman"/>
          <w:sz w:val="24"/>
          <w:szCs w:val="24"/>
        </w:rPr>
        <w:t xml:space="preserve">g rate sequence </w:t>
      </w:r>
      <w:r w:rsidR="00136D0C" w:rsidRPr="00AF5FCA">
        <w:rPr>
          <w:rFonts w:ascii="Times New Roman" w:eastAsia="Times New Roman" w:hAnsi="Times New Roman"/>
          <w:i/>
          <w:sz w:val="24"/>
          <w:szCs w:val="24"/>
        </w:rPr>
        <w:t>u(t)</w:t>
      </w:r>
      <w:r w:rsidR="00136D0C" w:rsidRPr="00AF5FCA">
        <w:rPr>
          <w:rFonts w:ascii="Times New Roman" w:eastAsia="Times New Roman" w:hAnsi="Times New Roman"/>
          <w:sz w:val="24"/>
          <w:szCs w:val="24"/>
        </w:rPr>
        <w:t xml:space="preserve"> </w:t>
      </w:r>
      <w:r w:rsidR="00184405" w:rsidRPr="00AF5FCA">
        <w:rPr>
          <w:rFonts w:ascii="Times New Roman" w:eastAsia="Times New Roman" w:hAnsi="Times New Roman"/>
          <w:sz w:val="24"/>
          <w:szCs w:val="24"/>
        </w:rPr>
        <w:t xml:space="preserve">for the </w:t>
      </w:r>
      <w:r w:rsidR="00722912" w:rsidRPr="00AF5FCA">
        <w:rPr>
          <w:rFonts w:ascii="Times New Roman" w:eastAsia="Times New Roman" w:hAnsi="Times New Roman"/>
          <w:sz w:val="24"/>
          <w:szCs w:val="24"/>
        </w:rPr>
        <w:t xml:space="preserve">planning horizon </w:t>
      </w:r>
      <w:r w:rsidR="00C92776" w:rsidRPr="00AF5FCA">
        <w:rPr>
          <w:rFonts w:ascii="Times New Roman" w:eastAsia="Times New Roman" w:hAnsi="Times New Roman"/>
          <w:sz w:val="24"/>
          <w:szCs w:val="24"/>
        </w:rPr>
        <w:t>of</w:t>
      </w:r>
      <w:r w:rsidRPr="00AF5FCA">
        <w:rPr>
          <w:rFonts w:ascii="Times New Roman" w:eastAsia="Times New Roman" w:hAnsi="Times New Roman"/>
          <w:sz w:val="24"/>
          <w:szCs w:val="24"/>
        </w:rPr>
        <w:t xml:space="preserve"> th</w:t>
      </w:r>
      <w:r w:rsidR="00C92776" w:rsidRPr="00AF5FCA">
        <w:rPr>
          <w:rFonts w:ascii="Times New Roman" w:eastAsia="Times New Roman" w:hAnsi="Times New Roman"/>
          <w:sz w:val="24"/>
          <w:szCs w:val="24"/>
        </w:rPr>
        <w:t>e predicted optimal trajectory. T</w:t>
      </w:r>
      <w:r w:rsidR="00685E13" w:rsidRPr="00AF5FCA">
        <w:rPr>
          <w:rFonts w:ascii="Times New Roman" w:eastAsia="Times New Roman" w:hAnsi="Times New Roman"/>
          <w:sz w:val="24"/>
          <w:szCs w:val="24"/>
        </w:rPr>
        <w:t xml:space="preserve">he UAV only </w:t>
      </w:r>
      <w:r w:rsidR="001C546D" w:rsidRPr="00AF5FCA">
        <w:rPr>
          <w:rFonts w:ascii="Times New Roman" w:eastAsia="Times New Roman" w:hAnsi="Times New Roman"/>
          <w:sz w:val="24"/>
          <w:szCs w:val="24"/>
        </w:rPr>
        <w:t>executes</w:t>
      </w:r>
      <w:r w:rsidR="00685E13" w:rsidRPr="00AF5FCA">
        <w:rPr>
          <w:rFonts w:ascii="Times New Roman" w:eastAsia="Times New Roman" w:hAnsi="Times New Roman"/>
          <w:sz w:val="24"/>
          <w:szCs w:val="24"/>
        </w:rPr>
        <w:t xml:space="preserve"> th</w:t>
      </w:r>
      <w:r w:rsidR="00722912" w:rsidRPr="00AF5FCA">
        <w:rPr>
          <w:rFonts w:ascii="Times New Roman" w:eastAsia="Times New Roman" w:hAnsi="Times New Roman"/>
          <w:sz w:val="24"/>
          <w:szCs w:val="24"/>
        </w:rPr>
        <w:t xml:space="preserve">e first </w:t>
      </w:r>
      <w:r w:rsidR="00136D0C" w:rsidRPr="00AF5FCA">
        <w:rPr>
          <w:rFonts w:ascii="Times New Roman" w:eastAsia="Times New Roman" w:hAnsi="Times New Roman"/>
          <w:sz w:val="24"/>
          <w:szCs w:val="24"/>
        </w:rPr>
        <w:t xml:space="preserve">maneuver of the </w:t>
      </w:r>
      <w:r w:rsidR="00722912" w:rsidRPr="00AF5FCA">
        <w:rPr>
          <w:rFonts w:ascii="Times New Roman" w:eastAsia="Times New Roman" w:hAnsi="Times New Roman"/>
          <w:sz w:val="24"/>
          <w:szCs w:val="24"/>
        </w:rPr>
        <w:t>optimal turning rate sequence</w:t>
      </w:r>
      <w:r w:rsidR="00C92776" w:rsidRPr="00AF5FCA">
        <w:rPr>
          <w:rFonts w:ascii="Times New Roman" w:eastAsia="Times New Roman" w:hAnsi="Times New Roman"/>
          <w:sz w:val="24"/>
          <w:szCs w:val="24"/>
        </w:rPr>
        <w:t xml:space="preserve"> </w:t>
      </w:r>
      <w:r w:rsidR="00136D0C" w:rsidRPr="00AF5FCA">
        <w:rPr>
          <w:rFonts w:ascii="Times New Roman" w:eastAsia="Times New Roman" w:hAnsi="Times New Roman"/>
          <w:sz w:val="24"/>
          <w:szCs w:val="24"/>
        </w:rPr>
        <w:t xml:space="preserve">determined by the model-based optimizer. This is repeated </w:t>
      </w:r>
      <w:r w:rsidR="00FE5573" w:rsidRPr="00AF5FCA">
        <w:rPr>
          <w:rFonts w:ascii="Times New Roman" w:eastAsia="Times New Roman" w:hAnsi="Times New Roman"/>
          <w:sz w:val="24"/>
          <w:szCs w:val="24"/>
        </w:rPr>
        <w:t xml:space="preserve">after </w:t>
      </w:r>
      <w:r w:rsidR="003E4EDA" w:rsidRPr="00AF5FCA">
        <w:rPr>
          <w:rFonts w:ascii="Times New Roman" w:eastAsia="Times New Roman" w:hAnsi="Times New Roman"/>
          <w:sz w:val="24"/>
          <w:szCs w:val="24"/>
        </w:rPr>
        <w:t>updatin</w:t>
      </w:r>
      <w:r w:rsidR="00FE5573" w:rsidRPr="00AF5FCA">
        <w:rPr>
          <w:rFonts w:ascii="Times New Roman" w:eastAsia="Times New Roman" w:hAnsi="Times New Roman"/>
          <w:sz w:val="24"/>
          <w:szCs w:val="24"/>
        </w:rPr>
        <w:t>g the state of the UAV</w:t>
      </w:r>
      <w:r w:rsidR="00136D0C" w:rsidRPr="00AF5FCA">
        <w:rPr>
          <w:rFonts w:ascii="Times New Roman" w:eastAsia="Times New Roman" w:hAnsi="Times New Roman"/>
          <w:sz w:val="24"/>
          <w:szCs w:val="24"/>
        </w:rPr>
        <w:t xml:space="preserve">, </w:t>
      </w:r>
      <w:r w:rsidR="00136D0C" w:rsidRPr="00AF5FCA">
        <w:rPr>
          <w:rFonts w:ascii="Times New Roman" w:eastAsia="Times New Roman" w:hAnsi="Times New Roman"/>
          <w:i/>
          <w:sz w:val="24"/>
          <w:szCs w:val="24"/>
        </w:rPr>
        <w:t>z(t)</w:t>
      </w:r>
      <w:r w:rsidR="00FE5573" w:rsidRPr="00AF5FCA">
        <w:rPr>
          <w:rFonts w:ascii="Times New Roman" w:eastAsia="Times New Roman" w:hAnsi="Times New Roman"/>
          <w:sz w:val="24"/>
          <w:szCs w:val="24"/>
        </w:rPr>
        <w:t>.</w:t>
      </w:r>
      <w:r w:rsidR="003E4EDA" w:rsidRPr="00AF5FCA">
        <w:rPr>
          <w:rFonts w:ascii="Times New Roman" w:eastAsia="Times New Roman" w:hAnsi="Times New Roman"/>
          <w:sz w:val="24"/>
          <w:szCs w:val="24"/>
        </w:rPr>
        <w:t xml:space="preserve"> This continues until the boundary conditions are met.</w:t>
      </w:r>
      <w:r w:rsidR="00FE5573" w:rsidRPr="00AF5FCA">
        <w:rPr>
          <w:rFonts w:ascii="Times New Roman" w:eastAsia="Times New Roman" w:hAnsi="Times New Roman"/>
          <w:sz w:val="24"/>
          <w:szCs w:val="24"/>
        </w:rPr>
        <w:t xml:space="preserve"> </w:t>
      </w:r>
      <w:r w:rsidR="00184405" w:rsidRPr="00AF5FCA">
        <w:rPr>
          <w:rFonts w:ascii="Times New Roman" w:eastAsia="Times New Roman" w:hAnsi="Times New Roman"/>
          <w:sz w:val="24"/>
          <w:szCs w:val="24"/>
        </w:rPr>
        <w:t>The algorithm only applies the first optimal turning rates and feeds back the actual position of the vehicle at the end of th</w:t>
      </w:r>
      <w:r w:rsidR="00B90335" w:rsidRPr="00AF5FCA">
        <w:rPr>
          <w:rFonts w:ascii="Times New Roman" w:eastAsia="Times New Roman" w:hAnsi="Times New Roman"/>
          <w:sz w:val="24"/>
          <w:szCs w:val="24"/>
        </w:rPr>
        <w:t xml:space="preserve">e execution horizon to account for disturbances that may </w:t>
      </w:r>
      <w:r w:rsidR="003E4EDA" w:rsidRPr="00AF5FCA">
        <w:rPr>
          <w:rFonts w:ascii="Times New Roman" w:eastAsia="Times New Roman" w:hAnsi="Times New Roman"/>
          <w:sz w:val="24"/>
          <w:szCs w:val="24"/>
        </w:rPr>
        <w:t>alter the position of</w:t>
      </w:r>
      <w:r w:rsidR="00B90335" w:rsidRPr="00AF5FCA">
        <w:rPr>
          <w:rFonts w:ascii="Times New Roman" w:eastAsia="Times New Roman" w:hAnsi="Times New Roman"/>
          <w:sz w:val="24"/>
          <w:szCs w:val="24"/>
        </w:rPr>
        <w:t xml:space="preserve"> the vehicle from calculated optimal path for the planning horizon. </w:t>
      </w:r>
      <w:r w:rsidR="00A44DE2" w:rsidRPr="00AF5FCA">
        <w:rPr>
          <w:rFonts w:ascii="Times New Roman" w:eastAsia="Times New Roman" w:hAnsi="Times New Roman"/>
          <w:sz w:val="24"/>
          <w:szCs w:val="24"/>
        </w:rPr>
        <w:t>Figure 4 provides the block diagram of the mode</w:t>
      </w:r>
      <w:r w:rsidR="00184405" w:rsidRPr="00AF5FCA">
        <w:rPr>
          <w:rFonts w:ascii="Times New Roman" w:eastAsia="Times New Roman" w:hAnsi="Times New Roman"/>
          <w:sz w:val="24"/>
          <w:szCs w:val="24"/>
        </w:rPr>
        <w:t>l-based optimizer. As previously</w:t>
      </w:r>
      <w:r w:rsidR="00B90335" w:rsidRPr="00AF5FCA">
        <w:rPr>
          <w:rFonts w:ascii="Times New Roman" w:eastAsia="Times New Roman" w:hAnsi="Times New Roman"/>
          <w:sz w:val="24"/>
          <w:szCs w:val="24"/>
        </w:rPr>
        <w:t xml:space="preserve"> stated,</w:t>
      </w:r>
      <w:r w:rsidR="00184405" w:rsidRPr="00AF5FCA">
        <w:rPr>
          <w:rFonts w:ascii="Times New Roman" w:eastAsia="Times New Roman" w:hAnsi="Times New Roman"/>
          <w:sz w:val="24"/>
          <w:szCs w:val="24"/>
        </w:rPr>
        <w:t xml:space="preserve"> the model-based optimizer plans the path for a particular planning horizon that covers the most</w:t>
      </w:r>
      <w:r w:rsidR="00B90335" w:rsidRPr="00AF5FCA">
        <w:rPr>
          <w:rFonts w:ascii="Times New Roman" w:eastAsia="Times New Roman" w:hAnsi="Times New Roman"/>
          <w:sz w:val="24"/>
          <w:szCs w:val="24"/>
        </w:rPr>
        <w:t xml:space="preserve"> area of the search region not previously </w:t>
      </w:r>
      <w:r w:rsidR="00CF09EC" w:rsidRPr="00AF5FCA">
        <w:rPr>
          <w:rFonts w:ascii="Times New Roman" w:eastAsia="Times New Roman" w:hAnsi="Times New Roman"/>
          <w:sz w:val="24"/>
          <w:szCs w:val="24"/>
        </w:rPr>
        <w:t xml:space="preserve">covered. The model-based optimizer calculates the </w:t>
      </w:r>
      <w:r w:rsidR="00915D50" w:rsidRPr="00AF5FCA">
        <w:rPr>
          <w:rFonts w:ascii="Times New Roman" w:eastAsia="Times New Roman" w:hAnsi="Times New Roman"/>
          <w:sz w:val="24"/>
          <w:szCs w:val="24"/>
        </w:rPr>
        <w:t xml:space="preserve">ideal </w:t>
      </w:r>
      <w:r w:rsidR="00CF09EC" w:rsidRPr="00AF5FCA">
        <w:rPr>
          <w:rFonts w:ascii="Times New Roman" w:eastAsia="Times New Roman" w:hAnsi="Times New Roman"/>
          <w:sz w:val="24"/>
          <w:szCs w:val="24"/>
        </w:rPr>
        <w:t xml:space="preserve">optimal turning rates of the trajectory for the planning horizon, since it does not account for disturbances that can </w:t>
      </w:r>
      <w:r w:rsidR="00915D50" w:rsidRPr="00AF5FCA">
        <w:rPr>
          <w:rFonts w:ascii="Times New Roman" w:eastAsia="Times New Roman" w:hAnsi="Times New Roman"/>
          <w:sz w:val="24"/>
          <w:szCs w:val="24"/>
        </w:rPr>
        <w:t>disturb</w:t>
      </w:r>
      <w:r w:rsidR="00CF09EC" w:rsidRPr="00AF5FCA">
        <w:rPr>
          <w:rFonts w:ascii="Times New Roman" w:eastAsia="Times New Roman" w:hAnsi="Times New Roman"/>
          <w:sz w:val="24"/>
          <w:szCs w:val="24"/>
        </w:rPr>
        <w:t xml:space="preserve"> the vehicle from the calculated path.   </w:t>
      </w:r>
      <w:r w:rsidR="00B90335" w:rsidRPr="00AF5FCA">
        <w:rPr>
          <w:rFonts w:ascii="Times New Roman" w:eastAsia="Times New Roman" w:hAnsi="Times New Roman"/>
          <w:sz w:val="24"/>
          <w:szCs w:val="24"/>
        </w:rPr>
        <w:t xml:space="preserve"> </w:t>
      </w:r>
    </w:p>
    <w:p w14:paraId="7E8DC1E1" w14:textId="77777777" w:rsidR="00A26F60" w:rsidRPr="00AF5FCA" w:rsidRDefault="00A26F60" w:rsidP="007F03B0">
      <w:pPr>
        <w:spacing w:after="0" w:line="480" w:lineRule="auto"/>
        <w:rPr>
          <w:rFonts w:ascii="Times New Roman" w:eastAsia="Times New Roman" w:hAnsi="Times New Roman"/>
          <w:sz w:val="24"/>
          <w:szCs w:val="24"/>
        </w:rPr>
      </w:pPr>
    </w:p>
    <w:p w14:paraId="1F53D192" w14:textId="77777777" w:rsidR="005C7A79" w:rsidRDefault="005F2C0B" w:rsidP="00A26F60">
      <w:pPr>
        <w:keepNext/>
        <w:spacing w:after="0" w:line="480" w:lineRule="auto"/>
        <w:jc w:val="center"/>
      </w:pPr>
      <w:r w:rsidRPr="00FB772D">
        <w:rPr>
          <w:noProof/>
        </w:rPr>
        <w:drawing>
          <wp:inline distT="0" distB="0" distL="0" distR="0" wp14:anchorId="5663477A" wp14:editId="39B9FEC5">
            <wp:extent cx="4000500" cy="1219200"/>
            <wp:effectExtent l="0" t="0" r="0"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0500" cy="1219200"/>
                    </a:xfrm>
                    <a:prstGeom prst="rect">
                      <a:avLst/>
                    </a:prstGeom>
                    <a:noFill/>
                    <a:ln>
                      <a:noFill/>
                    </a:ln>
                  </pic:spPr>
                </pic:pic>
              </a:graphicData>
            </a:graphic>
          </wp:inline>
        </w:drawing>
      </w:r>
    </w:p>
    <w:p w14:paraId="6D9B9931" w14:textId="77777777" w:rsidR="00915D21" w:rsidRPr="00AF5FCA" w:rsidRDefault="005C7A79" w:rsidP="007F03B0">
      <w:pPr>
        <w:pStyle w:val="Caption"/>
        <w:spacing w:after="0" w:line="480" w:lineRule="auto"/>
        <w:jc w:val="center"/>
        <w:rPr>
          <w:rFonts w:ascii="Times New Roman" w:hAnsi="Times New Roman"/>
          <w:color w:val="000000"/>
          <w:sz w:val="24"/>
          <w:szCs w:val="24"/>
        </w:rPr>
      </w:pPr>
      <w:r w:rsidRPr="00AF5FCA">
        <w:rPr>
          <w:rFonts w:ascii="Times New Roman" w:hAnsi="Times New Roman"/>
          <w:color w:val="000000"/>
          <w:sz w:val="24"/>
          <w:szCs w:val="24"/>
        </w:rPr>
        <w:t xml:space="preserve">Figure </w:t>
      </w:r>
      <w:r w:rsidRPr="00AF5FCA">
        <w:rPr>
          <w:rFonts w:ascii="Times New Roman" w:hAnsi="Times New Roman"/>
          <w:color w:val="000000"/>
          <w:sz w:val="24"/>
          <w:szCs w:val="24"/>
        </w:rPr>
        <w:fldChar w:fldCharType="begin"/>
      </w:r>
      <w:r w:rsidRPr="00AF5FCA">
        <w:rPr>
          <w:rFonts w:ascii="Times New Roman" w:hAnsi="Times New Roman"/>
          <w:color w:val="000000"/>
          <w:sz w:val="24"/>
          <w:szCs w:val="24"/>
        </w:rPr>
        <w:instrText xml:space="preserve"> SEQ Figure \* ARABIC </w:instrText>
      </w:r>
      <w:r w:rsidRPr="00AF5FCA">
        <w:rPr>
          <w:rFonts w:ascii="Times New Roman" w:hAnsi="Times New Roman"/>
          <w:color w:val="000000"/>
          <w:sz w:val="24"/>
          <w:szCs w:val="24"/>
        </w:rPr>
        <w:fldChar w:fldCharType="separate"/>
      </w:r>
      <w:r w:rsidR="00CD0DE5" w:rsidRPr="00AF5FCA">
        <w:rPr>
          <w:rFonts w:ascii="Times New Roman" w:hAnsi="Times New Roman"/>
          <w:noProof/>
          <w:color w:val="000000"/>
          <w:sz w:val="24"/>
          <w:szCs w:val="24"/>
        </w:rPr>
        <w:t>3</w:t>
      </w:r>
      <w:r w:rsidRPr="00AF5FCA">
        <w:rPr>
          <w:rFonts w:ascii="Times New Roman" w:hAnsi="Times New Roman"/>
          <w:color w:val="000000"/>
          <w:sz w:val="24"/>
          <w:szCs w:val="24"/>
        </w:rPr>
        <w:fldChar w:fldCharType="end"/>
      </w:r>
      <w:r w:rsidRPr="00AF5FCA">
        <w:rPr>
          <w:rFonts w:ascii="Times New Roman" w:hAnsi="Times New Roman"/>
          <w:color w:val="000000"/>
          <w:sz w:val="24"/>
          <w:szCs w:val="24"/>
        </w:rPr>
        <w:t xml:space="preserve">: Block diagram of path-planning </w:t>
      </w:r>
      <w:r w:rsidR="00994FB2" w:rsidRPr="00AF5FCA">
        <w:rPr>
          <w:rFonts w:ascii="Times New Roman" w:hAnsi="Times New Roman"/>
          <w:color w:val="000000"/>
          <w:sz w:val="24"/>
          <w:szCs w:val="24"/>
        </w:rPr>
        <w:t xml:space="preserve">algorithm </w:t>
      </w:r>
      <w:r w:rsidR="00A04A5C" w:rsidRPr="00AF5FCA">
        <w:rPr>
          <w:rFonts w:ascii="Times New Roman" w:hAnsi="Times New Roman"/>
          <w:color w:val="000000"/>
          <w:sz w:val="24"/>
          <w:szCs w:val="24"/>
        </w:rPr>
        <w:t>execution</w:t>
      </w:r>
    </w:p>
    <w:p w14:paraId="0550CDC3" w14:textId="77777777" w:rsidR="00A26F60" w:rsidRPr="00A26F60" w:rsidRDefault="00A26F60" w:rsidP="00A26F60"/>
    <w:p w14:paraId="07F2671E" w14:textId="77777777" w:rsidR="005C7A79" w:rsidRDefault="005F2C0B" w:rsidP="007F03B0">
      <w:pPr>
        <w:keepNext/>
        <w:spacing w:after="0" w:line="480" w:lineRule="auto"/>
        <w:jc w:val="center"/>
      </w:pPr>
      <w:r>
        <w:rPr>
          <w:noProof/>
        </w:rPr>
        <w:drawing>
          <wp:inline distT="0" distB="0" distL="0" distR="0" wp14:anchorId="2F6F912D" wp14:editId="66213B5E">
            <wp:extent cx="2346960" cy="1386840"/>
            <wp:effectExtent l="0" t="0" r="0" b="0"/>
            <wp:docPr id="190" name="Picture 190" descr="C:\Users\ggramajo\Pictures\Pic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ggramajo\Pictures\Picture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6960" cy="1386840"/>
                    </a:xfrm>
                    <a:prstGeom prst="rect">
                      <a:avLst/>
                    </a:prstGeom>
                    <a:noFill/>
                    <a:ln>
                      <a:noFill/>
                    </a:ln>
                  </pic:spPr>
                </pic:pic>
              </a:graphicData>
            </a:graphic>
          </wp:inline>
        </w:drawing>
      </w:r>
    </w:p>
    <w:p w14:paraId="796AA2FE" w14:textId="77777777" w:rsidR="005127ED" w:rsidRPr="00AF5FCA" w:rsidRDefault="005C7A79" w:rsidP="007F03B0">
      <w:pPr>
        <w:pStyle w:val="Caption"/>
        <w:spacing w:after="0" w:line="480" w:lineRule="auto"/>
        <w:jc w:val="center"/>
        <w:rPr>
          <w:rFonts w:ascii="Times New Roman" w:hAnsi="Times New Roman"/>
          <w:color w:val="000000"/>
          <w:sz w:val="24"/>
          <w:szCs w:val="24"/>
        </w:rPr>
      </w:pPr>
      <w:r w:rsidRPr="00AF5FCA">
        <w:rPr>
          <w:rFonts w:ascii="Times New Roman" w:hAnsi="Times New Roman"/>
          <w:color w:val="000000"/>
          <w:sz w:val="24"/>
          <w:szCs w:val="24"/>
        </w:rPr>
        <w:t xml:space="preserve">Figure </w:t>
      </w:r>
      <w:r w:rsidRPr="00AF5FCA">
        <w:rPr>
          <w:rFonts w:ascii="Times New Roman" w:hAnsi="Times New Roman"/>
          <w:color w:val="000000"/>
          <w:sz w:val="24"/>
          <w:szCs w:val="24"/>
        </w:rPr>
        <w:fldChar w:fldCharType="begin"/>
      </w:r>
      <w:r w:rsidRPr="00AF5FCA">
        <w:rPr>
          <w:rFonts w:ascii="Times New Roman" w:hAnsi="Times New Roman"/>
          <w:color w:val="000000"/>
          <w:sz w:val="24"/>
          <w:szCs w:val="24"/>
        </w:rPr>
        <w:instrText xml:space="preserve"> SEQ Figure \* ARABIC </w:instrText>
      </w:r>
      <w:r w:rsidRPr="00AF5FCA">
        <w:rPr>
          <w:rFonts w:ascii="Times New Roman" w:hAnsi="Times New Roman"/>
          <w:color w:val="000000"/>
          <w:sz w:val="24"/>
          <w:szCs w:val="24"/>
        </w:rPr>
        <w:fldChar w:fldCharType="separate"/>
      </w:r>
      <w:r w:rsidR="00CD0DE5" w:rsidRPr="00AF5FCA">
        <w:rPr>
          <w:rFonts w:ascii="Times New Roman" w:hAnsi="Times New Roman"/>
          <w:noProof/>
          <w:color w:val="000000"/>
          <w:sz w:val="24"/>
          <w:szCs w:val="24"/>
        </w:rPr>
        <w:t>4</w:t>
      </w:r>
      <w:r w:rsidRPr="00AF5FCA">
        <w:rPr>
          <w:rFonts w:ascii="Times New Roman" w:hAnsi="Times New Roman"/>
          <w:color w:val="000000"/>
          <w:sz w:val="24"/>
          <w:szCs w:val="24"/>
        </w:rPr>
        <w:fldChar w:fldCharType="end"/>
      </w:r>
      <w:r w:rsidRPr="00AF5FCA">
        <w:rPr>
          <w:rFonts w:ascii="Times New Roman" w:hAnsi="Times New Roman"/>
          <w:color w:val="000000"/>
          <w:sz w:val="24"/>
          <w:szCs w:val="24"/>
        </w:rPr>
        <w:t xml:space="preserve">: Model-based </w:t>
      </w:r>
      <w:r w:rsidR="00994FB2" w:rsidRPr="00AF5FCA">
        <w:rPr>
          <w:rFonts w:ascii="Times New Roman" w:hAnsi="Times New Roman"/>
          <w:color w:val="000000"/>
          <w:sz w:val="24"/>
          <w:szCs w:val="24"/>
        </w:rPr>
        <w:t>o</w:t>
      </w:r>
      <w:r w:rsidRPr="00AF5FCA">
        <w:rPr>
          <w:rFonts w:ascii="Times New Roman" w:hAnsi="Times New Roman"/>
          <w:color w:val="000000"/>
          <w:sz w:val="24"/>
          <w:szCs w:val="24"/>
        </w:rPr>
        <w:t>ptimiz</w:t>
      </w:r>
      <w:r w:rsidR="00994FB2" w:rsidRPr="00AF5FCA">
        <w:rPr>
          <w:rFonts w:ascii="Times New Roman" w:hAnsi="Times New Roman"/>
          <w:color w:val="000000"/>
          <w:sz w:val="24"/>
          <w:szCs w:val="24"/>
        </w:rPr>
        <w:t>ation</w:t>
      </w:r>
      <w:r w:rsidRPr="00AF5FCA">
        <w:rPr>
          <w:rFonts w:ascii="Times New Roman" w:hAnsi="Times New Roman"/>
          <w:color w:val="000000"/>
          <w:sz w:val="24"/>
          <w:szCs w:val="24"/>
        </w:rPr>
        <w:t xml:space="preserve"> </w:t>
      </w:r>
    </w:p>
    <w:p w14:paraId="0AFBD3DA" w14:textId="77777777" w:rsidR="00A26F60" w:rsidRPr="00A26F60" w:rsidRDefault="00A26F60" w:rsidP="00A26F60"/>
    <w:p w14:paraId="79FB031F" w14:textId="77777777" w:rsidR="00DD6EAF" w:rsidRPr="00B10DA0" w:rsidRDefault="00DD6EAF" w:rsidP="007F03B0">
      <w:pPr>
        <w:pStyle w:val="ListParagraph"/>
        <w:numPr>
          <w:ilvl w:val="0"/>
          <w:numId w:val="1"/>
        </w:numPr>
        <w:spacing w:after="0" w:line="480" w:lineRule="auto"/>
        <w:rPr>
          <w:rFonts w:ascii="Times New Roman" w:hAnsi="Times New Roman"/>
          <w:sz w:val="24"/>
          <w:szCs w:val="24"/>
        </w:rPr>
      </w:pPr>
      <w:r>
        <w:rPr>
          <w:rFonts w:ascii="Times New Roman" w:hAnsi="Times New Roman"/>
          <w:sz w:val="24"/>
          <w:szCs w:val="24"/>
        </w:rPr>
        <w:t>Priority function</w:t>
      </w:r>
      <w:r w:rsidR="00401104">
        <w:rPr>
          <w:rFonts w:ascii="Times New Roman" w:hAnsi="Times New Roman"/>
          <w:sz w:val="24"/>
          <w:szCs w:val="24"/>
        </w:rPr>
        <w:t>, S</w:t>
      </w:r>
    </w:p>
    <w:p w14:paraId="2DB3AD8E" w14:textId="781335D8" w:rsidR="00B10DA0" w:rsidRDefault="00B10DA0" w:rsidP="00994FB2">
      <w:pPr>
        <w:spacing w:after="0" w:line="480" w:lineRule="auto"/>
        <w:rPr>
          <w:rFonts w:ascii="Times New Roman" w:hAnsi="Times New Roman"/>
          <w:sz w:val="24"/>
          <w:szCs w:val="24"/>
        </w:rPr>
      </w:pPr>
      <w:r>
        <w:rPr>
          <w:rFonts w:ascii="Times New Roman" w:hAnsi="Times New Roman"/>
          <w:sz w:val="24"/>
          <w:szCs w:val="24"/>
        </w:rPr>
        <w:t xml:space="preserve">The priority </w:t>
      </w:r>
      <w:r w:rsidR="003E4EDA">
        <w:rPr>
          <w:rFonts w:ascii="Times New Roman" w:hAnsi="Times New Roman"/>
          <w:sz w:val="24"/>
          <w:szCs w:val="24"/>
        </w:rPr>
        <w:t xml:space="preserve">function </w:t>
      </w:r>
      <w:r>
        <w:rPr>
          <w:rFonts w:ascii="Times New Roman" w:hAnsi="Times New Roman"/>
          <w:sz w:val="24"/>
          <w:szCs w:val="24"/>
        </w:rPr>
        <w:t xml:space="preserve">determines the </w:t>
      </w:r>
      <w:r w:rsidR="003E4EDA">
        <w:rPr>
          <w:rFonts w:ascii="Times New Roman" w:hAnsi="Times New Roman"/>
          <w:sz w:val="24"/>
          <w:szCs w:val="24"/>
        </w:rPr>
        <w:t xml:space="preserve">immediate </w:t>
      </w:r>
      <w:r>
        <w:rPr>
          <w:rFonts w:ascii="Times New Roman" w:hAnsi="Times New Roman"/>
          <w:sz w:val="24"/>
          <w:szCs w:val="24"/>
        </w:rPr>
        <w:t xml:space="preserve">objective of the vehicle during the mission. </w:t>
      </w:r>
      <w:r w:rsidR="00401104">
        <w:rPr>
          <w:rFonts w:ascii="Times New Roman" w:hAnsi="Times New Roman"/>
          <w:sz w:val="24"/>
          <w:szCs w:val="24"/>
        </w:rPr>
        <w:t>It controls</w:t>
      </w:r>
      <w:r w:rsidR="0006153A">
        <w:rPr>
          <w:rFonts w:ascii="Times New Roman" w:hAnsi="Times New Roman"/>
          <w:sz w:val="24"/>
          <w:szCs w:val="24"/>
        </w:rPr>
        <w:t xml:space="preserve"> </w:t>
      </w:r>
      <w:r>
        <w:rPr>
          <w:rFonts w:ascii="Times New Roman" w:hAnsi="Times New Roman"/>
          <w:sz w:val="24"/>
          <w:szCs w:val="24"/>
        </w:rPr>
        <w:t xml:space="preserve">the priority of the vehicle to </w:t>
      </w:r>
      <w:r w:rsidR="00915D50">
        <w:rPr>
          <w:rFonts w:ascii="Times New Roman" w:hAnsi="Times New Roman"/>
          <w:sz w:val="24"/>
          <w:szCs w:val="24"/>
        </w:rPr>
        <w:t>continue searching</w:t>
      </w:r>
      <w:r>
        <w:rPr>
          <w:rFonts w:ascii="Times New Roman" w:hAnsi="Times New Roman"/>
          <w:sz w:val="24"/>
          <w:szCs w:val="24"/>
        </w:rPr>
        <w:t xml:space="preserve"> or </w:t>
      </w:r>
      <w:r w:rsidR="00401104">
        <w:rPr>
          <w:rFonts w:ascii="Times New Roman" w:hAnsi="Times New Roman"/>
          <w:sz w:val="24"/>
          <w:szCs w:val="24"/>
        </w:rPr>
        <w:t xml:space="preserve">redirect </w:t>
      </w:r>
      <w:r>
        <w:rPr>
          <w:rFonts w:ascii="Times New Roman" w:hAnsi="Times New Roman"/>
          <w:sz w:val="24"/>
          <w:szCs w:val="24"/>
        </w:rPr>
        <w:t xml:space="preserve">to the desired exit point. </w:t>
      </w:r>
      <w:r w:rsidR="00685E13">
        <w:rPr>
          <w:rFonts w:ascii="Times New Roman" w:hAnsi="Times New Roman"/>
          <w:sz w:val="24"/>
          <w:szCs w:val="24"/>
        </w:rPr>
        <w:t xml:space="preserve">The function </w:t>
      </w:r>
      <w:r w:rsidR="003E4EDA">
        <w:rPr>
          <w:rFonts w:ascii="Times New Roman" w:hAnsi="Times New Roman"/>
          <w:sz w:val="24"/>
          <w:szCs w:val="24"/>
        </w:rPr>
        <w:t xml:space="preserve">can be </w:t>
      </w:r>
      <w:r w:rsidR="00685E13">
        <w:rPr>
          <w:rFonts w:ascii="Times New Roman" w:hAnsi="Times New Roman"/>
          <w:sz w:val="24"/>
          <w:szCs w:val="24"/>
        </w:rPr>
        <w:t xml:space="preserve">based on the time constraint </w:t>
      </w:r>
      <w:r w:rsidR="00915D50">
        <w:rPr>
          <w:rFonts w:ascii="Times New Roman" w:hAnsi="Times New Roman"/>
          <w:sz w:val="24"/>
          <w:szCs w:val="24"/>
        </w:rPr>
        <w:t xml:space="preserve">as in </w:t>
      </w:r>
      <w:sdt>
        <w:sdtPr>
          <w:rPr>
            <w:rFonts w:ascii="Times New Roman" w:hAnsi="Times New Roman"/>
            <w:sz w:val="24"/>
            <w:szCs w:val="24"/>
          </w:rPr>
          <w:id w:val="1506477933"/>
          <w:citation/>
        </w:sdtPr>
        <w:sdtEndPr/>
        <w:sdtContent>
          <w:r w:rsidR="00995A8D">
            <w:rPr>
              <w:rFonts w:ascii="Times New Roman" w:hAnsi="Times New Roman"/>
              <w:sz w:val="24"/>
              <w:szCs w:val="24"/>
            </w:rPr>
            <w:fldChar w:fldCharType="begin"/>
          </w:r>
          <w:r w:rsidR="00995A8D">
            <w:rPr>
              <w:rFonts w:ascii="Times New Roman" w:hAnsi="Times New Roman"/>
              <w:sz w:val="24"/>
              <w:szCs w:val="24"/>
            </w:rPr>
            <w:instrText xml:space="preserve"> CITATION Vij13 \l 1033 </w:instrText>
          </w:r>
          <w:r w:rsidR="00995A8D">
            <w:rPr>
              <w:rFonts w:ascii="Times New Roman" w:hAnsi="Times New Roman"/>
              <w:sz w:val="24"/>
              <w:szCs w:val="24"/>
            </w:rPr>
            <w:fldChar w:fldCharType="separate"/>
          </w:r>
          <w:r w:rsidR="00995A8D" w:rsidRPr="00995A8D">
            <w:rPr>
              <w:rFonts w:ascii="Times New Roman" w:hAnsi="Times New Roman"/>
              <w:noProof/>
              <w:sz w:val="24"/>
              <w:szCs w:val="24"/>
            </w:rPr>
            <w:t>[9]</w:t>
          </w:r>
          <w:r w:rsidR="00995A8D">
            <w:rPr>
              <w:rFonts w:ascii="Times New Roman" w:hAnsi="Times New Roman"/>
              <w:sz w:val="24"/>
              <w:szCs w:val="24"/>
            </w:rPr>
            <w:fldChar w:fldCharType="end"/>
          </w:r>
        </w:sdtContent>
      </w:sdt>
      <w:r w:rsidR="003E4EDA">
        <w:rPr>
          <w:rFonts w:ascii="Times New Roman" w:hAnsi="Times New Roman"/>
          <w:sz w:val="24"/>
          <w:szCs w:val="24"/>
        </w:rPr>
        <w:t xml:space="preserve"> or can be</w:t>
      </w:r>
      <w:r w:rsidR="00685E13">
        <w:rPr>
          <w:rFonts w:ascii="Times New Roman" w:hAnsi="Times New Roman"/>
          <w:sz w:val="24"/>
          <w:szCs w:val="24"/>
        </w:rPr>
        <w:t xml:space="preserve"> based on the energy constraint </w:t>
      </w:r>
      <w:r w:rsidR="003E4EDA">
        <w:rPr>
          <w:rFonts w:ascii="Times New Roman" w:hAnsi="Times New Roman"/>
          <w:sz w:val="24"/>
          <w:szCs w:val="24"/>
        </w:rPr>
        <w:t xml:space="preserve">as </w:t>
      </w:r>
      <w:r w:rsidR="00685E13">
        <w:rPr>
          <w:rFonts w:ascii="Times New Roman" w:hAnsi="Times New Roman"/>
          <w:sz w:val="24"/>
          <w:szCs w:val="24"/>
        </w:rPr>
        <w:t xml:space="preserve">in this </w:t>
      </w:r>
      <w:r w:rsidR="003E4EDA">
        <w:rPr>
          <w:rFonts w:ascii="Times New Roman" w:hAnsi="Times New Roman"/>
          <w:sz w:val="24"/>
          <w:szCs w:val="24"/>
        </w:rPr>
        <w:t>study</w:t>
      </w:r>
      <w:r w:rsidR="00685E13">
        <w:rPr>
          <w:rFonts w:ascii="Times New Roman" w:hAnsi="Times New Roman"/>
          <w:sz w:val="24"/>
          <w:szCs w:val="24"/>
        </w:rPr>
        <w:t xml:space="preserve">. </w:t>
      </w:r>
    </w:p>
    <w:p w14:paraId="6115ECA3" w14:textId="77777777" w:rsidR="00C929C6" w:rsidRDefault="00C929C6" w:rsidP="007F03B0">
      <w:pPr>
        <w:spacing w:after="0" w:line="480" w:lineRule="auto"/>
        <w:rPr>
          <w:rFonts w:ascii="Times New Roman" w:hAnsi="Times New Roman"/>
          <w:sz w:val="24"/>
          <w:szCs w:val="24"/>
        </w:rPr>
      </w:pPr>
    </w:p>
    <w:p w14:paraId="21241111" w14:textId="77777777" w:rsidR="00C929C6" w:rsidRPr="00C929C6" w:rsidRDefault="00C929C6" w:rsidP="007F03B0">
      <w:pPr>
        <w:pStyle w:val="ListParagraph"/>
        <w:numPr>
          <w:ilvl w:val="1"/>
          <w:numId w:val="1"/>
        </w:numPr>
        <w:spacing w:after="0" w:line="480" w:lineRule="auto"/>
        <w:rPr>
          <w:rFonts w:ascii="Times New Roman" w:hAnsi="Times New Roman"/>
          <w:sz w:val="24"/>
          <w:szCs w:val="24"/>
        </w:rPr>
      </w:pPr>
      <w:r>
        <w:rPr>
          <w:rFonts w:ascii="Times New Roman" w:hAnsi="Times New Roman"/>
          <w:sz w:val="24"/>
          <w:szCs w:val="24"/>
        </w:rPr>
        <w:t>Time constraint</w:t>
      </w:r>
    </w:p>
    <w:p w14:paraId="7FAF8992" w14:textId="77777777" w:rsidR="00C929C6" w:rsidRPr="00AF5FCA" w:rsidRDefault="00C929C6" w:rsidP="00994FB2">
      <w:pPr>
        <w:pStyle w:val="ListParagraph"/>
        <w:spacing w:after="0" w:line="480" w:lineRule="auto"/>
        <w:ind w:left="0"/>
        <w:rPr>
          <w:rFonts w:ascii="Times New Roman" w:eastAsia="Times New Roman" w:hAnsi="Times New Roman"/>
          <w:sz w:val="24"/>
          <w:szCs w:val="24"/>
        </w:rPr>
      </w:pPr>
      <w:r>
        <w:rPr>
          <w:rFonts w:ascii="Times New Roman" w:hAnsi="Times New Roman"/>
          <w:sz w:val="24"/>
          <w:szCs w:val="24"/>
        </w:rPr>
        <w:t xml:space="preserve">Equation </w:t>
      </w:r>
      <w:r w:rsidR="00401104">
        <w:rPr>
          <w:rFonts w:ascii="Times New Roman" w:hAnsi="Times New Roman"/>
          <w:sz w:val="24"/>
          <w:szCs w:val="24"/>
        </w:rPr>
        <w:t>(</w:t>
      </w:r>
      <w:r w:rsidR="00D906A2">
        <w:rPr>
          <w:rFonts w:ascii="Times New Roman" w:hAnsi="Times New Roman"/>
          <w:sz w:val="24"/>
          <w:szCs w:val="24"/>
        </w:rPr>
        <w:t>7</w:t>
      </w:r>
      <w:r w:rsidR="00401104">
        <w:rPr>
          <w:rFonts w:ascii="Times New Roman" w:hAnsi="Times New Roman"/>
          <w:sz w:val="24"/>
          <w:szCs w:val="24"/>
        </w:rPr>
        <w:t>)</w:t>
      </w:r>
      <w:r>
        <w:rPr>
          <w:rFonts w:ascii="Times New Roman" w:hAnsi="Times New Roman"/>
          <w:sz w:val="24"/>
          <w:szCs w:val="24"/>
        </w:rPr>
        <w:t xml:space="preserve"> provides the priority function for the time constraint. </w:t>
      </w:r>
      <w:r w:rsidR="00F565F6">
        <w:rPr>
          <w:rFonts w:ascii="Times New Roman" w:hAnsi="Times New Roman"/>
          <w:sz w:val="24"/>
          <w:szCs w:val="24"/>
        </w:rPr>
        <w:t xml:space="preserve">If the remaining mission duration at the end of each interval is great than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safe</m:t>
            </m:r>
          </m:sub>
        </m:sSub>
      </m:oMath>
      <w:r w:rsidR="00F565F6" w:rsidRPr="00AF5FCA">
        <w:rPr>
          <w:rFonts w:ascii="Times New Roman" w:eastAsia="Times New Roman" w:hAnsi="Times New Roman"/>
          <w:sz w:val="24"/>
          <w:szCs w:val="24"/>
        </w:rPr>
        <w:t xml:space="preserve"> then </w:t>
      </w:r>
      <w:r w:rsidR="003E4EDA" w:rsidRPr="00AF5FCA">
        <w:rPr>
          <w:rFonts w:ascii="Times New Roman" w:eastAsia="Times New Roman" w:hAnsi="Times New Roman"/>
          <w:sz w:val="24"/>
          <w:szCs w:val="24"/>
        </w:rPr>
        <w:t>it</w:t>
      </w:r>
      <w:r w:rsidR="00F565F6" w:rsidRPr="00AF5FCA">
        <w:rPr>
          <w:rFonts w:ascii="Times New Roman" w:eastAsia="Times New Roman" w:hAnsi="Times New Roman"/>
          <w:sz w:val="24"/>
          <w:szCs w:val="24"/>
        </w:rPr>
        <w:t xml:space="preserve"> </w:t>
      </w:r>
      <w:r w:rsidR="003E4EDA" w:rsidRPr="00AF5FCA">
        <w:rPr>
          <w:rFonts w:ascii="Times New Roman" w:eastAsia="Times New Roman" w:hAnsi="Times New Roman"/>
          <w:sz w:val="24"/>
          <w:szCs w:val="24"/>
        </w:rPr>
        <w:t>prioritizes</w:t>
      </w:r>
      <w:r w:rsidR="00F565F6" w:rsidRPr="00AF5FCA">
        <w:rPr>
          <w:rFonts w:ascii="Times New Roman" w:eastAsia="Times New Roman" w:hAnsi="Times New Roman"/>
          <w:sz w:val="24"/>
          <w:szCs w:val="24"/>
        </w:rPr>
        <w:t xml:space="preserve"> the vehicle to continue to attempt to the cover </w:t>
      </w:r>
      <w:r w:rsidR="003E4EDA" w:rsidRPr="00AF5FCA">
        <w:rPr>
          <w:rFonts w:ascii="Times New Roman" w:eastAsia="Times New Roman" w:hAnsi="Times New Roman"/>
          <w:sz w:val="24"/>
          <w:szCs w:val="24"/>
        </w:rPr>
        <w:t>t</w:t>
      </w:r>
      <w:r w:rsidR="00F565F6" w:rsidRPr="00AF5FCA">
        <w:rPr>
          <w:rFonts w:ascii="Times New Roman" w:eastAsia="Times New Roman" w:hAnsi="Times New Roman"/>
          <w:sz w:val="24"/>
          <w:szCs w:val="24"/>
        </w:rPr>
        <w:t xml:space="preserve">he most area possible. However, if the remaining mission duration is less </w:t>
      </w:r>
      <w:r w:rsidR="00F565F6" w:rsidRPr="00AF5FCA">
        <w:rPr>
          <w:rFonts w:ascii="Times New Roman" w:eastAsia="Times New Roman" w:hAnsi="Times New Roman"/>
          <w:sz w:val="24"/>
          <w:szCs w:val="24"/>
        </w:rPr>
        <w:lastRenderedPageBreak/>
        <w:t xml:space="preserve">than </w:t>
      </w:r>
      <m:oMath>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safe</m:t>
            </m:r>
          </m:sub>
        </m:sSub>
      </m:oMath>
      <w:r w:rsidR="00F565F6" w:rsidRPr="00AF5FCA">
        <w:rPr>
          <w:rFonts w:ascii="Times New Roman" w:eastAsia="Times New Roman" w:hAnsi="Times New Roman"/>
          <w:sz w:val="24"/>
          <w:szCs w:val="24"/>
        </w:rPr>
        <w:t xml:space="preserve"> then the priority function instructs the vehicle to try to reach the desired exit state as soon as possible. </w:t>
      </w:r>
      <w:r w:rsidR="00E52B63" w:rsidRPr="00AF5FCA">
        <w:rPr>
          <w:rFonts w:ascii="Times New Roman" w:eastAsia="Times New Roman" w:hAnsi="Times New Roman"/>
          <w:sz w:val="24"/>
          <w:szCs w:val="24"/>
        </w:rPr>
        <w:t xml:space="preserve">The variable </w:t>
      </w:r>
      <m:oMath>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safe</m:t>
            </m:r>
          </m:sub>
        </m:sSub>
      </m:oMath>
      <w:r w:rsidR="00E52B63" w:rsidRPr="00AF5FCA">
        <w:rPr>
          <w:rFonts w:ascii="Times New Roman" w:eastAsia="Times New Roman" w:hAnsi="Times New Roman"/>
          <w:sz w:val="24"/>
          <w:szCs w:val="24"/>
        </w:rPr>
        <w:t xml:space="preserve"> is the amount of time required by the vehicle to reach the desired state, using a direct path. </w:t>
      </w:r>
      <w:r w:rsidR="00F565F6" w:rsidRPr="00AF5FCA">
        <w:rPr>
          <w:rFonts w:ascii="Times New Roman" w:eastAsia="Times New Roman" w:hAnsi="Times New Roman"/>
          <w:sz w:val="24"/>
          <w:szCs w:val="24"/>
        </w:rPr>
        <w:t xml:space="preserve"> </w:t>
      </w:r>
    </w:p>
    <w:p w14:paraId="0C3DA26C" w14:textId="77777777" w:rsidR="006A0BFA" w:rsidRPr="00C929C6" w:rsidRDefault="006A0BFA" w:rsidP="007F03B0">
      <w:pPr>
        <w:pStyle w:val="ListParagraph"/>
        <w:spacing w:after="0" w:line="480" w:lineRule="auto"/>
        <w:ind w:left="0" w:firstLine="720"/>
        <w:rPr>
          <w:rFonts w:ascii="Times New Roman" w:hAnsi="Times New Roman"/>
          <w:sz w:val="24"/>
          <w:szCs w:val="24"/>
        </w:rPr>
      </w:pPr>
    </w:p>
    <w:p w14:paraId="338CD0CB" w14:textId="77777777" w:rsidR="002F5098" w:rsidRPr="00AF5FCA" w:rsidRDefault="005F2C0B" w:rsidP="007F03B0">
      <w:pPr>
        <w:spacing w:after="0" w:line="480" w:lineRule="auto"/>
        <w:jc w:val="right"/>
        <w:rPr>
          <w:rFonts w:ascii="Times New Roman" w:eastAsia="Times New Roman" w:hAnsi="Times New Roman"/>
          <w:sz w:val="24"/>
          <w:szCs w:val="24"/>
        </w:rPr>
      </w:pP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 xml:space="preserve">1         if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remaining</m:t>
                      </m:r>
                    </m:sub>
                  </m:sSub>
                  <m:r>
                    <w:rPr>
                      <w:rFonts w:ascii="Cambria Math" w:hAnsi="Cambria Math"/>
                      <w:sz w:val="24"/>
                      <w:szCs w:val="24"/>
                    </w:rPr>
                    <m:t xml:space="preserve">&gt;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safe</m:t>
                      </m:r>
                    </m:sub>
                  </m:sSub>
                  <m:r>
                    <w:rPr>
                      <w:rFonts w:ascii="Cambria Math" w:hAnsi="Cambria Math"/>
                      <w:sz w:val="24"/>
                      <w:szCs w:val="24"/>
                    </w:rPr>
                    <m:t xml:space="preserve"> </m:t>
                  </m:r>
                </m:e>
              </m:mr>
              <m:mr>
                <m:e>
                  <m:r>
                    <w:rPr>
                      <w:rFonts w:ascii="Cambria Math" w:hAnsi="Cambria Math"/>
                      <w:sz w:val="24"/>
                      <w:szCs w:val="24"/>
                    </w:rPr>
                    <m:t xml:space="preserve">0    if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remaining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safe</m:t>
                      </m:r>
                    </m:sub>
                  </m:sSub>
                  <m:r>
                    <w:rPr>
                      <w:rFonts w:ascii="Cambria Math" w:hAnsi="Cambria Math"/>
                      <w:sz w:val="24"/>
                      <w:szCs w:val="24"/>
                    </w:rPr>
                    <m:t xml:space="preserve"> </m:t>
                  </m:r>
                </m:e>
              </m:mr>
              <m:mr>
                <m:e>
                  <m:r>
                    <w:rPr>
                      <w:rFonts w:ascii="Cambria Math" w:hAnsi="Cambria Math"/>
                      <w:sz w:val="24"/>
                      <w:szCs w:val="24"/>
                    </w:rPr>
                    <m:t xml:space="preserve"> </m:t>
                  </m:r>
                </m:e>
              </m:mr>
            </m:m>
          </m:e>
        </m:d>
      </m:oMath>
      <w:r w:rsidR="00E52B63" w:rsidRPr="00AF5FCA">
        <w:rPr>
          <w:rFonts w:ascii="Times New Roman" w:eastAsia="Times New Roman" w:hAnsi="Times New Roman"/>
          <w:sz w:val="16"/>
          <w:szCs w:val="16"/>
        </w:rPr>
        <w:t xml:space="preserve">             </w:t>
      </w:r>
      <w:r w:rsidR="006A7A12" w:rsidRPr="00AF5FCA">
        <w:rPr>
          <w:rFonts w:ascii="Times New Roman" w:eastAsia="Times New Roman" w:hAnsi="Times New Roman"/>
          <w:sz w:val="16"/>
          <w:szCs w:val="16"/>
        </w:rPr>
        <w:t xml:space="preserve">                                                           </w:t>
      </w:r>
      <w:r w:rsidR="00E52B63" w:rsidRPr="00AF5FCA">
        <w:rPr>
          <w:rFonts w:ascii="Times New Roman" w:eastAsia="Times New Roman" w:hAnsi="Times New Roman"/>
          <w:sz w:val="16"/>
          <w:szCs w:val="16"/>
        </w:rPr>
        <w:t xml:space="preserve">     </w:t>
      </w:r>
      <w:r w:rsidR="00D906A2" w:rsidRPr="00AF5FCA">
        <w:rPr>
          <w:rFonts w:ascii="Times New Roman" w:eastAsia="Times New Roman" w:hAnsi="Times New Roman"/>
          <w:sz w:val="24"/>
          <w:szCs w:val="24"/>
        </w:rPr>
        <w:t>(7</w:t>
      </w:r>
      <w:r w:rsidR="00E52B63" w:rsidRPr="00AF5FCA">
        <w:rPr>
          <w:rFonts w:ascii="Times New Roman" w:eastAsia="Times New Roman" w:hAnsi="Times New Roman"/>
          <w:sz w:val="24"/>
          <w:szCs w:val="24"/>
        </w:rPr>
        <w:t>)</w:t>
      </w:r>
    </w:p>
    <w:p w14:paraId="3C32C121" w14:textId="77777777" w:rsidR="00C929C6" w:rsidRPr="00AF5FCA" w:rsidRDefault="00C929C6" w:rsidP="007F03B0">
      <w:pPr>
        <w:pStyle w:val="ListParagraph"/>
        <w:spacing w:after="0" w:line="480" w:lineRule="auto"/>
        <w:ind w:left="2520"/>
        <w:rPr>
          <w:rFonts w:ascii="Times New Roman" w:eastAsia="Times New Roman" w:hAnsi="Times New Roman"/>
          <w:sz w:val="24"/>
          <w:szCs w:val="24"/>
        </w:rPr>
      </w:pPr>
    </w:p>
    <w:p w14:paraId="0227F079" w14:textId="77777777" w:rsidR="00C929C6" w:rsidRPr="00AF5FCA" w:rsidRDefault="00C929C6" w:rsidP="007F03B0">
      <w:pPr>
        <w:pStyle w:val="ListParagraph"/>
        <w:numPr>
          <w:ilvl w:val="1"/>
          <w:numId w:val="1"/>
        </w:numPr>
        <w:spacing w:after="0" w:line="480" w:lineRule="auto"/>
        <w:rPr>
          <w:rFonts w:ascii="Times New Roman" w:eastAsia="Times New Roman" w:hAnsi="Times New Roman"/>
          <w:sz w:val="24"/>
          <w:szCs w:val="24"/>
        </w:rPr>
      </w:pPr>
      <w:r w:rsidRPr="00AF5FCA">
        <w:rPr>
          <w:rFonts w:ascii="Times New Roman" w:eastAsia="Times New Roman" w:hAnsi="Times New Roman"/>
          <w:sz w:val="24"/>
          <w:szCs w:val="24"/>
        </w:rPr>
        <w:t>Energy Constraint</w:t>
      </w:r>
      <w:r w:rsidR="00722912" w:rsidRPr="00AF5FCA">
        <w:rPr>
          <w:rFonts w:ascii="Times New Roman" w:eastAsia="Times New Roman" w:hAnsi="Times New Roman"/>
          <w:sz w:val="24"/>
          <w:szCs w:val="24"/>
        </w:rPr>
        <w:t xml:space="preserve"> with non-constant power consumption</w:t>
      </w:r>
    </w:p>
    <w:p w14:paraId="5141117F" w14:textId="661C8694" w:rsidR="00C929C6" w:rsidRPr="00AF5FCA" w:rsidRDefault="00401104" w:rsidP="00994FB2">
      <w:pPr>
        <w:spacing w:after="0" w:line="480" w:lineRule="auto"/>
        <w:rPr>
          <w:rFonts w:ascii="Times New Roman" w:eastAsia="Times New Roman" w:hAnsi="Times New Roman"/>
          <w:sz w:val="24"/>
          <w:szCs w:val="24"/>
        </w:rPr>
      </w:pPr>
      <w:r w:rsidRPr="00AF5FCA">
        <w:rPr>
          <w:rFonts w:ascii="Times New Roman" w:eastAsia="Times New Roman" w:hAnsi="Times New Roman"/>
          <w:sz w:val="24"/>
          <w:szCs w:val="24"/>
        </w:rPr>
        <w:t>to the priority function for energy constraint is given by</w:t>
      </w:r>
      <w:r w:rsidR="00685E13" w:rsidRPr="00AF5FCA">
        <w:rPr>
          <w:rFonts w:ascii="Times New Roman" w:eastAsia="Times New Roman" w:hAnsi="Times New Roman"/>
          <w:sz w:val="24"/>
          <w:szCs w:val="24"/>
        </w:rPr>
        <w:t xml:space="preserve"> </w:t>
      </w:r>
      <w:r w:rsidR="00BD74BE" w:rsidRPr="00AF5FCA">
        <w:rPr>
          <w:rFonts w:ascii="Times New Roman" w:eastAsia="Times New Roman" w:hAnsi="Times New Roman"/>
          <w:sz w:val="24"/>
          <w:szCs w:val="24"/>
        </w:rPr>
        <w:t xml:space="preserve">Equation </w:t>
      </w:r>
      <w:r w:rsidRPr="00AF5FCA">
        <w:rPr>
          <w:rFonts w:ascii="Times New Roman" w:eastAsia="Times New Roman" w:hAnsi="Times New Roman"/>
          <w:sz w:val="24"/>
          <w:szCs w:val="24"/>
        </w:rPr>
        <w:t>(</w:t>
      </w:r>
      <w:r w:rsidR="00D906A2" w:rsidRPr="00AF5FCA">
        <w:rPr>
          <w:rFonts w:ascii="Times New Roman" w:eastAsia="Times New Roman" w:hAnsi="Times New Roman"/>
          <w:sz w:val="24"/>
          <w:szCs w:val="24"/>
        </w:rPr>
        <w:t>8</w:t>
      </w:r>
      <w:r w:rsidRPr="00AF5FCA">
        <w:rPr>
          <w:rFonts w:ascii="Times New Roman" w:eastAsia="Times New Roman" w:hAnsi="Times New Roman"/>
          <w:sz w:val="24"/>
          <w:szCs w:val="24"/>
        </w:rPr>
        <w:t>)</w:t>
      </w:r>
      <w:r w:rsidR="00BD74BE" w:rsidRPr="00AF5FCA">
        <w:rPr>
          <w:rFonts w:ascii="Times New Roman" w:eastAsia="Times New Roman" w:hAnsi="Times New Roman"/>
          <w:sz w:val="24"/>
          <w:szCs w:val="24"/>
        </w:rPr>
        <w:t>.</w:t>
      </w:r>
      <w:r w:rsidR="00367977" w:rsidRPr="00AF5FCA">
        <w:rPr>
          <w:rFonts w:ascii="Times New Roman" w:eastAsia="Times New Roman" w:hAnsi="Times New Roman"/>
          <w:sz w:val="24"/>
          <w:szCs w:val="24"/>
        </w:rPr>
        <w:t xml:space="preserve"> If the energy remaining in the vehicle at the end of the interval is greater than the </w:t>
      </w:r>
      <w:r w:rsidR="003E4EDA" w:rsidRPr="00AF5FCA">
        <w:rPr>
          <w:rFonts w:ascii="Times New Roman" w:eastAsia="Times New Roman" w:hAnsi="Times New Roman"/>
          <w:sz w:val="24"/>
          <w:szCs w:val="24"/>
        </w:rPr>
        <w:t>energy</w:t>
      </w:r>
      <w:r w:rsidR="00367977" w:rsidRPr="00AF5FCA">
        <w:rPr>
          <w:rFonts w:ascii="Times New Roman" w:eastAsia="Times New Roman" w:hAnsi="Times New Roman"/>
          <w:sz w:val="24"/>
          <w:szCs w:val="24"/>
        </w:rPr>
        <w:t xml:space="preserve"> required to reach the desired exit state, using a direct path</w:t>
      </w:r>
      <w:r w:rsidR="001601E0">
        <w:rPr>
          <w:rFonts w:ascii="Times New Roman" w:eastAsia="Times New Roman" w:hAnsi="Times New Roman"/>
          <w:sz w:val="24"/>
          <w:szCs w:val="24"/>
        </w:rPr>
        <w:t xml:space="preserve"> </w:t>
      </w:r>
      <w:r w:rsidR="008C3DD3">
        <w:rPr>
          <w:rFonts w:ascii="Times New Roman" w:eastAsia="Times New Roman" w:hAnsi="Times New Roman"/>
          <w:sz w:val="24"/>
          <w:szCs w:val="24"/>
        </w:rPr>
        <w:t>assuming the vehicle is initial heading to the vehicle,</w:t>
      </w:r>
      <w:r w:rsidR="001601E0">
        <w:rPr>
          <w:rFonts w:ascii="Times New Roman" w:eastAsia="Times New Roman" w:hAnsi="Times New Roman"/>
          <w:sz w:val="24"/>
          <w:szCs w:val="24"/>
        </w:rPr>
        <w:t xml:space="preserve"> </w:t>
      </w:r>
      <w:r w:rsidR="00367977" w:rsidRPr="00AF5FCA">
        <w:rPr>
          <w:rFonts w:ascii="Times New Roman" w:eastAsia="Times New Roman" w:hAnsi="Times New Roman"/>
          <w:sz w:val="24"/>
          <w:szCs w:val="24"/>
        </w:rPr>
        <w:t>then the priority function direct</w:t>
      </w:r>
      <w:r w:rsidR="00BE1548" w:rsidRPr="00AF5FCA">
        <w:rPr>
          <w:rFonts w:ascii="Times New Roman" w:eastAsia="Times New Roman" w:hAnsi="Times New Roman"/>
          <w:sz w:val="24"/>
          <w:szCs w:val="24"/>
        </w:rPr>
        <w:t>s</w:t>
      </w:r>
      <w:r w:rsidR="00367977" w:rsidRPr="00AF5FCA">
        <w:rPr>
          <w:rFonts w:ascii="Times New Roman" w:eastAsia="Times New Roman" w:hAnsi="Times New Roman"/>
          <w:sz w:val="24"/>
          <w:szCs w:val="24"/>
        </w:rPr>
        <w:t xml:space="preserve"> the vehicle to continue search as much area as possible. However, if the amount of energy remaining at the end of the interval is less than the energy re</w:t>
      </w:r>
      <w:r w:rsidR="00BE1548" w:rsidRPr="00AF5FCA">
        <w:rPr>
          <w:rFonts w:ascii="Times New Roman" w:eastAsia="Times New Roman" w:hAnsi="Times New Roman"/>
          <w:sz w:val="24"/>
          <w:szCs w:val="24"/>
        </w:rPr>
        <w:t>quired to reach the desired exit</w:t>
      </w:r>
      <w:r w:rsidR="00367977" w:rsidRPr="00AF5FCA">
        <w:rPr>
          <w:rFonts w:ascii="Times New Roman" w:eastAsia="Times New Roman" w:hAnsi="Times New Roman"/>
          <w:sz w:val="24"/>
          <w:szCs w:val="24"/>
        </w:rPr>
        <w:t>, using a direct path, then the priority funct</w:t>
      </w:r>
      <w:r w:rsidR="00BE1548" w:rsidRPr="00AF5FCA">
        <w:rPr>
          <w:rFonts w:ascii="Times New Roman" w:eastAsia="Times New Roman" w:hAnsi="Times New Roman"/>
          <w:sz w:val="24"/>
          <w:szCs w:val="24"/>
        </w:rPr>
        <w:t xml:space="preserve">ion directs the vehicle to </w:t>
      </w:r>
      <w:r w:rsidRPr="00AF5FCA">
        <w:rPr>
          <w:rFonts w:ascii="Times New Roman" w:eastAsia="Times New Roman" w:hAnsi="Times New Roman"/>
          <w:sz w:val="24"/>
          <w:szCs w:val="24"/>
        </w:rPr>
        <w:t xml:space="preserve">travel to </w:t>
      </w:r>
      <w:r w:rsidR="00BE1548" w:rsidRPr="00AF5FCA">
        <w:rPr>
          <w:rFonts w:ascii="Times New Roman" w:eastAsia="Times New Roman" w:hAnsi="Times New Roman"/>
          <w:sz w:val="24"/>
          <w:szCs w:val="24"/>
        </w:rPr>
        <w:t>the exit immediately</w:t>
      </w:r>
      <w:r w:rsidR="00367977" w:rsidRPr="00AF5FCA">
        <w:rPr>
          <w:rFonts w:ascii="Times New Roman" w:eastAsia="Times New Roman" w:hAnsi="Times New Roman"/>
          <w:sz w:val="24"/>
          <w:szCs w:val="24"/>
        </w:rPr>
        <w:t>.</w:t>
      </w:r>
      <w:r w:rsidR="00722912" w:rsidRPr="00AF5FCA">
        <w:rPr>
          <w:rFonts w:ascii="Times New Roman" w:eastAsia="Times New Roman" w:hAnsi="Times New Roman"/>
          <w:sz w:val="24"/>
          <w:szCs w:val="24"/>
        </w:rPr>
        <w:t xml:space="preserve"> Moreover, the priority</w:t>
      </w:r>
      <w:r w:rsidR="003E4EDA" w:rsidRPr="00AF5FCA">
        <w:rPr>
          <w:rFonts w:ascii="Times New Roman" w:eastAsia="Times New Roman" w:hAnsi="Times New Roman"/>
          <w:sz w:val="24"/>
          <w:szCs w:val="24"/>
        </w:rPr>
        <w:t xml:space="preserve"> function</w:t>
      </w:r>
      <w:r w:rsidR="00722912" w:rsidRPr="00AF5FCA">
        <w:rPr>
          <w:rFonts w:ascii="Times New Roman" w:eastAsia="Times New Roman" w:hAnsi="Times New Roman"/>
          <w:sz w:val="24"/>
          <w:szCs w:val="24"/>
        </w:rPr>
        <w:t xml:space="preserve"> takes into consideration that the power consumption of the vehicle is not constant. The energy remaining calculated in the priority function accounts for the varying energy consumption of the vehicle due to the maneuver </w:t>
      </w:r>
      <w:r w:rsidR="000E46C9" w:rsidRPr="00AF5FCA">
        <w:rPr>
          <w:rFonts w:ascii="Times New Roman" w:eastAsia="Times New Roman" w:hAnsi="Times New Roman"/>
          <w:sz w:val="24"/>
          <w:szCs w:val="24"/>
        </w:rPr>
        <w:t xml:space="preserve">of the vehicle. </w:t>
      </w:r>
    </w:p>
    <w:p w14:paraId="4849102D" w14:textId="77777777" w:rsidR="00367977" w:rsidRPr="00AF5FCA" w:rsidRDefault="00367977" w:rsidP="007F03B0">
      <w:pPr>
        <w:spacing w:after="0" w:line="480" w:lineRule="auto"/>
        <w:ind w:firstLine="720"/>
        <w:rPr>
          <w:rFonts w:ascii="Times New Roman" w:eastAsia="Times New Roman" w:hAnsi="Times New Roman"/>
          <w:sz w:val="24"/>
          <w:szCs w:val="24"/>
        </w:rPr>
      </w:pPr>
    </w:p>
    <w:p w14:paraId="35FE736D" w14:textId="77777777" w:rsidR="00C929C6" w:rsidRPr="00AF5FCA" w:rsidRDefault="005F2C0B" w:rsidP="007F03B0">
      <w:pPr>
        <w:spacing w:after="0" w:line="480" w:lineRule="auto"/>
        <w:jc w:val="right"/>
        <w:rPr>
          <w:rFonts w:ascii="Times New Roman" w:eastAsia="Times New Roman" w:hAnsi="Times New Roman"/>
          <w:sz w:val="24"/>
          <w:szCs w:val="24"/>
        </w:rPr>
      </w:pPr>
      <m:oMath>
        <m:r>
          <m:rPr>
            <m:sty m:val="p"/>
          </m:rPr>
          <w:rPr>
            <w:rFonts w:ascii="Cambria Math" w:hAnsi="Cambria Math"/>
            <w:sz w:val="24"/>
            <w:szCs w:val="24"/>
          </w:rPr>
          <m:t>S</m:t>
        </m:r>
        <m:d>
          <m:dPr>
            <m:ctrlPr>
              <w:rPr>
                <w:rFonts w:ascii="Cambria Math" w:hAnsi="Cambria Math"/>
                <w:sz w:val="24"/>
                <w:szCs w:val="24"/>
              </w:rPr>
            </m:ctrlPr>
          </m:dPr>
          <m:e>
            <m:r>
              <m:rPr>
                <m:sty m:val="p"/>
              </m:rPr>
              <w:rPr>
                <w:rFonts w:ascii="Cambria Math" w:hAnsi="Cambria Math"/>
                <w:sz w:val="24"/>
                <w:szCs w:val="24"/>
              </w:rPr>
              <m:t>E</m:t>
            </m:r>
          </m:e>
        </m:d>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 xml:space="preserve">1         </m:t>
                  </m:r>
                  <m:r>
                    <m:rPr>
                      <m:sty m:val="p"/>
                    </m:rPr>
                    <w:rPr>
                      <w:rFonts w:ascii="Cambria Math" w:eastAsia="Times New Roman" w:hAnsi="Cambria Math"/>
                      <w:sz w:val="24"/>
                      <w:szCs w:val="24"/>
                    </w:rPr>
                    <m:t xml:space="preserve">if </m:t>
                  </m:r>
                  <m:sSub>
                    <m:sSubPr>
                      <m:ctrlPr>
                        <w:rPr>
                          <w:rFonts w:ascii="Cambria Math" w:eastAsia="Times New Roman" w:hAnsi="Cambria Math"/>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remaining</m:t>
                      </m:r>
                    </m:sub>
                  </m:sSub>
                  <m:r>
                    <m:rPr>
                      <m:sty m:val="p"/>
                    </m:rPr>
                    <w:rPr>
                      <w:rFonts w:ascii="Cambria Math" w:eastAsia="Times New Roman" w:hAnsi="Cambria Math"/>
                      <w:sz w:val="24"/>
                      <w:szCs w:val="24"/>
                    </w:rPr>
                    <m:t>&gt;</m:t>
                  </m:r>
                  <m:sSub>
                    <m:sSubPr>
                      <m:ctrlPr>
                        <w:rPr>
                          <w:rFonts w:ascii="Cambria Math" w:eastAsia="Times New Roman" w:hAnsi="Cambria Math"/>
                          <w:sz w:val="24"/>
                          <w:szCs w:val="24"/>
                        </w:rPr>
                      </m:ctrlPr>
                    </m:sSubPr>
                    <m:e>
                      <m:r>
                        <m:rPr>
                          <m:sty m:val="p"/>
                        </m:rPr>
                        <w:rPr>
                          <w:rFonts w:ascii="Cambria Math" w:eastAsia="Times New Roman" w:hAnsi="Cambria Math"/>
                          <w:sz w:val="24"/>
                          <w:szCs w:val="24"/>
                        </w:rPr>
                        <m:t>P</m:t>
                      </m:r>
                    </m:e>
                    <m:sub>
                      <m:r>
                        <m:rPr>
                          <m:sty m:val="p"/>
                        </m:rPr>
                        <w:rPr>
                          <w:rFonts w:ascii="Cambria Math" w:eastAsia="Times New Roman" w:hAnsi="Cambria Math"/>
                          <w:sz w:val="24"/>
                          <w:szCs w:val="24"/>
                        </w:rPr>
                        <m:t>required</m:t>
                      </m:r>
                    </m:sub>
                  </m:sSub>
                  <m:sSub>
                    <m:sSubPr>
                      <m:ctrlPr>
                        <w:rPr>
                          <w:rFonts w:ascii="Cambria Math" w:eastAsia="Times New Roman" w:hAnsi="Cambria Math"/>
                          <w:sz w:val="24"/>
                          <w:szCs w:val="24"/>
                        </w:rPr>
                      </m:ctrlPr>
                    </m:sSubPr>
                    <m:e>
                      <m:r>
                        <m:rPr>
                          <m:sty m:val="p"/>
                        </m:rPr>
                        <w:rPr>
                          <w:rFonts w:ascii="Cambria Math" w:eastAsia="Times New Roman" w:hAnsi="Cambria Math"/>
                          <w:sz w:val="24"/>
                          <w:szCs w:val="24"/>
                        </w:rPr>
                        <m:t>t</m:t>
                      </m:r>
                    </m:e>
                    <m:sub>
                      <m:r>
                        <m:rPr>
                          <m:sty m:val="p"/>
                        </m:rPr>
                        <w:rPr>
                          <w:rFonts w:ascii="Cambria Math" w:eastAsia="Times New Roman" w:hAnsi="Cambria Math"/>
                          <w:sz w:val="24"/>
                          <w:szCs w:val="24"/>
                        </w:rPr>
                        <m:t>exit</m:t>
                      </m:r>
                    </m:sub>
                  </m:sSub>
                  <m:r>
                    <m:rPr>
                      <m:sty m:val="p"/>
                    </m:rPr>
                    <w:rPr>
                      <w:rFonts w:ascii="Cambria Math" w:hAnsi="Cambria Math"/>
                      <w:sz w:val="24"/>
                      <w:szCs w:val="24"/>
                    </w:rPr>
                    <m:t xml:space="preserve"> </m:t>
                  </m:r>
                </m:e>
              </m:mr>
              <m:mr>
                <m:e>
                  <m:r>
                    <m:rPr>
                      <m:sty m:val="p"/>
                    </m:rPr>
                    <w:rPr>
                      <w:rFonts w:ascii="Cambria Math" w:hAnsi="Cambria Math"/>
                      <w:sz w:val="24"/>
                      <w:szCs w:val="24"/>
                    </w:rPr>
                    <m:t xml:space="preserve">0    </m:t>
                  </m:r>
                  <m:r>
                    <m:rPr>
                      <m:sty m:val="p"/>
                    </m:rPr>
                    <w:rPr>
                      <w:rFonts w:ascii="Cambria Math" w:eastAsia="Times New Roman" w:hAnsi="Cambria Math"/>
                      <w:sz w:val="24"/>
                      <w:szCs w:val="24"/>
                    </w:rPr>
                    <m:t xml:space="preserve">    if 0≤</m:t>
                  </m:r>
                  <m:sSub>
                    <m:sSubPr>
                      <m:ctrlPr>
                        <w:rPr>
                          <w:rFonts w:ascii="Cambria Math" w:eastAsia="Times New Roman" w:hAnsi="Cambria Math"/>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remaining</m:t>
                      </m:r>
                    </m:sub>
                  </m:sSub>
                  <m:r>
                    <m:rPr>
                      <m:sty m:val="p"/>
                    </m:rPr>
                    <w:rPr>
                      <w:rFonts w:ascii="Cambria Math" w:eastAsia="Times New Roman" w:hAnsi="Cambria Math"/>
                      <w:sz w:val="24"/>
                      <w:szCs w:val="24"/>
                    </w:rPr>
                    <m:t>≤</m:t>
                  </m:r>
                  <m:sSub>
                    <m:sSubPr>
                      <m:ctrlPr>
                        <w:rPr>
                          <w:rFonts w:ascii="Cambria Math" w:eastAsia="Times New Roman" w:hAnsi="Cambria Math"/>
                          <w:sz w:val="24"/>
                          <w:szCs w:val="24"/>
                        </w:rPr>
                      </m:ctrlPr>
                    </m:sSubPr>
                    <m:e>
                      <m:r>
                        <m:rPr>
                          <m:sty m:val="p"/>
                        </m:rPr>
                        <w:rPr>
                          <w:rFonts w:ascii="Cambria Math" w:eastAsia="Times New Roman" w:hAnsi="Cambria Math"/>
                          <w:sz w:val="24"/>
                          <w:szCs w:val="24"/>
                        </w:rPr>
                        <m:t>P</m:t>
                      </m:r>
                    </m:e>
                    <m:sub>
                      <m:r>
                        <m:rPr>
                          <m:sty m:val="p"/>
                        </m:rPr>
                        <w:rPr>
                          <w:rFonts w:ascii="Cambria Math" w:eastAsia="Times New Roman" w:hAnsi="Cambria Math"/>
                          <w:sz w:val="24"/>
                          <w:szCs w:val="24"/>
                        </w:rPr>
                        <m:t>required</m:t>
                      </m:r>
                    </m:sub>
                  </m:sSub>
                  <m:sSub>
                    <m:sSubPr>
                      <m:ctrlPr>
                        <w:rPr>
                          <w:rFonts w:ascii="Cambria Math" w:eastAsia="Times New Roman" w:hAnsi="Cambria Math"/>
                          <w:sz w:val="24"/>
                          <w:szCs w:val="24"/>
                        </w:rPr>
                      </m:ctrlPr>
                    </m:sSubPr>
                    <m:e>
                      <m:r>
                        <m:rPr>
                          <m:sty m:val="p"/>
                        </m:rPr>
                        <w:rPr>
                          <w:rFonts w:ascii="Cambria Math" w:eastAsia="Times New Roman" w:hAnsi="Cambria Math"/>
                          <w:sz w:val="24"/>
                          <w:szCs w:val="24"/>
                        </w:rPr>
                        <m:t>t</m:t>
                      </m:r>
                    </m:e>
                    <m:sub>
                      <m:r>
                        <m:rPr>
                          <m:sty m:val="p"/>
                        </m:rPr>
                        <w:rPr>
                          <w:rFonts w:ascii="Cambria Math" w:eastAsia="Times New Roman" w:hAnsi="Cambria Math"/>
                          <w:sz w:val="24"/>
                          <w:szCs w:val="24"/>
                        </w:rPr>
                        <m:t>exit</m:t>
                      </m:r>
                    </m:sub>
                  </m:sSub>
                  <m:r>
                    <m:rPr>
                      <m:sty m:val="p"/>
                    </m:rPr>
                    <w:rPr>
                      <w:rFonts w:ascii="Cambria Math" w:hAnsi="Cambria Math"/>
                      <w:sz w:val="24"/>
                      <w:szCs w:val="24"/>
                    </w:rPr>
                    <m:t xml:space="preserve"> </m:t>
                  </m:r>
                </m:e>
              </m:mr>
              <m:mr>
                <m:e>
                  <m:r>
                    <m:rPr>
                      <m:sty m:val="p"/>
                    </m:rPr>
                    <w:rPr>
                      <w:rFonts w:ascii="Cambria Math" w:hAnsi="Cambria Math"/>
                      <w:sz w:val="24"/>
                      <w:szCs w:val="24"/>
                    </w:rPr>
                    <m:t xml:space="preserve"> </m:t>
                  </m:r>
                </m:e>
              </m:mr>
            </m:m>
          </m:e>
        </m:d>
      </m:oMath>
      <w:r w:rsidR="000E5466" w:rsidRPr="00AF5FCA">
        <w:rPr>
          <w:rFonts w:ascii="Times New Roman" w:eastAsia="Times New Roman" w:hAnsi="Times New Roman"/>
          <w:sz w:val="16"/>
          <w:szCs w:val="16"/>
        </w:rPr>
        <w:t xml:space="preserve">        </w:t>
      </w:r>
      <w:r w:rsidR="006A7A12" w:rsidRPr="00AF5FCA">
        <w:rPr>
          <w:rFonts w:ascii="Times New Roman" w:eastAsia="Times New Roman" w:hAnsi="Times New Roman"/>
          <w:sz w:val="16"/>
          <w:szCs w:val="16"/>
        </w:rPr>
        <w:t xml:space="preserve">                                                        </w:t>
      </w:r>
      <w:r w:rsidR="00D906A2" w:rsidRPr="00AF5FCA">
        <w:rPr>
          <w:rFonts w:ascii="Times New Roman" w:eastAsia="Times New Roman" w:hAnsi="Times New Roman"/>
          <w:sz w:val="24"/>
          <w:szCs w:val="24"/>
        </w:rPr>
        <w:t>(8</w:t>
      </w:r>
      <w:r w:rsidR="000E5466" w:rsidRPr="00AF5FCA">
        <w:rPr>
          <w:rFonts w:ascii="Times New Roman" w:eastAsia="Times New Roman" w:hAnsi="Times New Roman"/>
          <w:sz w:val="24"/>
          <w:szCs w:val="24"/>
        </w:rPr>
        <w:t>)</w:t>
      </w:r>
    </w:p>
    <w:p w14:paraId="7D9EF7B5" w14:textId="77777777" w:rsidR="00A26F60" w:rsidRPr="00AF5FCA" w:rsidRDefault="00A26F60" w:rsidP="007F03B0">
      <w:pPr>
        <w:spacing w:after="0" w:line="480" w:lineRule="auto"/>
        <w:jc w:val="right"/>
        <w:rPr>
          <w:rFonts w:ascii="Times New Roman" w:eastAsia="Times New Roman" w:hAnsi="Times New Roman"/>
          <w:sz w:val="18"/>
          <w:szCs w:val="18"/>
        </w:rPr>
      </w:pPr>
    </w:p>
    <w:p w14:paraId="5691D629" w14:textId="77777777" w:rsidR="00DD6EAF" w:rsidRPr="005878B2" w:rsidRDefault="00DD6EAF" w:rsidP="005878B2">
      <w:pPr>
        <w:spacing w:after="0" w:line="480" w:lineRule="auto"/>
        <w:rPr>
          <w:rFonts w:ascii="Times New Roman" w:hAnsi="Times New Roman"/>
          <w:sz w:val="24"/>
          <w:szCs w:val="24"/>
        </w:rPr>
      </w:pPr>
      <w:r w:rsidRPr="005878B2">
        <w:rPr>
          <w:rFonts w:ascii="Times New Roman" w:hAnsi="Times New Roman"/>
          <w:sz w:val="24"/>
          <w:szCs w:val="24"/>
        </w:rPr>
        <w:t xml:space="preserve">Area Function </w:t>
      </w:r>
      <w:r w:rsidR="00654550" w:rsidRPr="005878B2">
        <w:rPr>
          <w:rFonts w:ascii="Times New Roman" w:hAnsi="Times New Roman"/>
          <w:sz w:val="24"/>
          <w:szCs w:val="24"/>
        </w:rPr>
        <w:t>–</w:t>
      </w:r>
      <w:r w:rsidR="00A70AD2" w:rsidRPr="005878B2">
        <w:rPr>
          <w:rFonts w:ascii="Times New Roman" w:hAnsi="Times New Roman"/>
          <w:sz w:val="24"/>
          <w:szCs w:val="24"/>
        </w:rPr>
        <w:t xml:space="preserve"> A</w:t>
      </w:r>
      <w:r w:rsidR="00654550" w:rsidRPr="005878B2">
        <w:rPr>
          <w:rFonts w:ascii="Times New Roman" w:hAnsi="Times New Roman"/>
          <w:sz w:val="24"/>
          <w:szCs w:val="24"/>
        </w:rPr>
        <w:t>(</w:t>
      </w:r>
      <w:r w:rsidR="00915D50" w:rsidRPr="005878B2">
        <w:rPr>
          <w:rFonts w:ascii="Times New Roman" w:hAnsi="Times New Roman"/>
          <w:sz w:val="24"/>
          <w:szCs w:val="24"/>
        </w:rPr>
        <w:t>z</w:t>
      </w:r>
      <w:r w:rsidR="00654550" w:rsidRPr="005878B2">
        <w:rPr>
          <w:rFonts w:ascii="Times New Roman" w:hAnsi="Times New Roman"/>
          <w:sz w:val="24"/>
          <w:szCs w:val="24"/>
        </w:rPr>
        <w:t>, τ)</w:t>
      </w:r>
    </w:p>
    <w:p w14:paraId="33D1C307" w14:textId="4BF65C2A" w:rsidR="00B10DA0" w:rsidRDefault="00D0329E" w:rsidP="00994FB2">
      <w:pPr>
        <w:spacing w:after="0" w:line="480" w:lineRule="auto"/>
        <w:rPr>
          <w:rFonts w:ascii="Times New Roman" w:hAnsi="Times New Roman"/>
          <w:sz w:val="24"/>
          <w:szCs w:val="24"/>
        </w:rPr>
      </w:pPr>
      <w:r>
        <w:rPr>
          <w:rFonts w:ascii="Times New Roman" w:hAnsi="Times New Roman"/>
          <w:sz w:val="24"/>
          <w:szCs w:val="24"/>
        </w:rPr>
        <w:lastRenderedPageBreak/>
        <w:t>The area function determines the amount of area covered in each time interval by the possible paths. If the sensor covers area that was not previously covered then the area function is equal to the inverse of the new area covered.</w:t>
      </w:r>
      <w:r w:rsidR="005F1B91">
        <w:rPr>
          <w:rFonts w:ascii="Times New Roman" w:hAnsi="Times New Roman"/>
          <w:sz w:val="24"/>
          <w:szCs w:val="24"/>
        </w:rPr>
        <w:t xml:space="preserve"> We obtain the inverse of </w:t>
      </w:r>
      <w:r w:rsidR="001601E0">
        <w:rPr>
          <w:rFonts w:ascii="Times New Roman" w:hAnsi="Times New Roman"/>
          <w:sz w:val="24"/>
          <w:szCs w:val="24"/>
        </w:rPr>
        <w:t xml:space="preserve">the </w:t>
      </w:r>
      <w:r w:rsidR="005F1B91">
        <w:rPr>
          <w:rFonts w:ascii="Times New Roman" w:hAnsi="Times New Roman"/>
          <w:sz w:val="24"/>
          <w:szCs w:val="24"/>
        </w:rPr>
        <w:t xml:space="preserve">new area covered since the algorithm </w:t>
      </w:r>
      <w:r w:rsidR="001601E0">
        <w:rPr>
          <w:rFonts w:ascii="Times New Roman" w:hAnsi="Times New Roman"/>
          <w:sz w:val="24"/>
          <w:szCs w:val="24"/>
        </w:rPr>
        <w:t>is a minimizing function, so the more area covers the lower the value of the function.</w:t>
      </w:r>
      <w:r>
        <w:rPr>
          <w:rFonts w:ascii="Times New Roman" w:hAnsi="Times New Roman"/>
          <w:sz w:val="24"/>
          <w:szCs w:val="24"/>
        </w:rPr>
        <w:t xml:space="preserve"> However, if the sensor covers area that was previously </w:t>
      </w:r>
      <w:r w:rsidR="003A7983">
        <w:rPr>
          <w:rFonts w:ascii="Times New Roman" w:hAnsi="Times New Roman"/>
          <w:sz w:val="24"/>
          <w:szCs w:val="24"/>
        </w:rPr>
        <w:t xml:space="preserve">covered </w:t>
      </w:r>
      <w:r>
        <w:rPr>
          <w:rFonts w:ascii="Times New Roman" w:hAnsi="Times New Roman"/>
          <w:sz w:val="24"/>
          <w:szCs w:val="24"/>
        </w:rPr>
        <w:t xml:space="preserve">without covering any new area then the area function is equal to the distance from the current state to the centroid </w:t>
      </w:r>
      <w:r w:rsidR="00C929C6">
        <w:rPr>
          <w:rFonts w:ascii="Times New Roman" w:hAnsi="Times New Roman"/>
          <w:sz w:val="24"/>
          <w:szCs w:val="24"/>
        </w:rPr>
        <w:t xml:space="preserve">of uncovered area. The second condition in the area function ensures that the algorithm always searches for area not previously covered, in order to maximize the amount of area covered at the end of the mission. </w:t>
      </w:r>
      <w:r w:rsidR="001F671F">
        <w:rPr>
          <w:rFonts w:ascii="Times New Roman" w:hAnsi="Times New Roman"/>
          <w:sz w:val="24"/>
          <w:szCs w:val="24"/>
        </w:rPr>
        <w:t xml:space="preserve">The amount of uncovered area is obtained </w:t>
      </w:r>
      <w:r w:rsidR="00786D59">
        <w:rPr>
          <w:rFonts w:ascii="Times New Roman" w:hAnsi="Times New Roman"/>
          <w:sz w:val="24"/>
          <w:szCs w:val="24"/>
        </w:rPr>
        <w:t xml:space="preserve">by </w:t>
      </w:r>
      <w:r w:rsidR="007A060C">
        <w:rPr>
          <w:rFonts w:ascii="Times New Roman" w:hAnsi="Times New Roman"/>
          <w:sz w:val="24"/>
          <w:szCs w:val="24"/>
        </w:rPr>
        <w:t>finding the interse</w:t>
      </w:r>
      <w:r w:rsidR="00007B46">
        <w:rPr>
          <w:rFonts w:ascii="Times New Roman" w:hAnsi="Times New Roman"/>
          <w:sz w:val="24"/>
          <w:szCs w:val="24"/>
        </w:rPr>
        <w:t>ction of the contour of the bounded region and the contour of the area covered. The contour</w:t>
      </w:r>
      <w:r w:rsidR="00AA12E3">
        <w:rPr>
          <w:rFonts w:ascii="Times New Roman" w:hAnsi="Times New Roman"/>
          <w:sz w:val="24"/>
          <w:szCs w:val="24"/>
        </w:rPr>
        <w:t>s are</w:t>
      </w:r>
      <w:r w:rsidR="00007B46">
        <w:rPr>
          <w:rFonts w:ascii="Times New Roman" w:hAnsi="Times New Roman"/>
          <w:sz w:val="24"/>
          <w:szCs w:val="24"/>
        </w:rPr>
        <w:t xml:space="preserve"> defined by a matrix of the vertices of each contour. </w:t>
      </w:r>
      <w:r w:rsidR="00AA12E3">
        <w:rPr>
          <w:rFonts w:ascii="Times New Roman" w:hAnsi="Times New Roman"/>
          <w:sz w:val="24"/>
          <w:szCs w:val="24"/>
        </w:rPr>
        <w:t xml:space="preserve">The Boolean operation of not removes the intersecting area of the bounded region and the area covered from the bounded region, generating a matrix of the vertices of the contour. </w:t>
      </w:r>
    </w:p>
    <w:p w14:paraId="1133BF1C" w14:textId="77777777" w:rsidR="00C929C6" w:rsidRPr="00B10DA0" w:rsidRDefault="00C929C6" w:rsidP="007F03B0">
      <w:pPr>
        <w:spacing w:after="0" w:line="480" w:lineRule="auto"/>
        <w:rPr>
          <w:rFonts w:ascii="Times New Roman" w:hAnsi="Times New Roman"/>
          <w:sz w:val="24"/>
          <w:szCs w:val="24"/>
        </w:rPr>
      </w:pPr>
    </w:p>
    <w:p w14:paraId="0937474D" w14:textId="77777777" w:rsidR="00BF07AA" w:rsidRPr="00AF5FCA" w:rsidRDefault="005F2C0B" w:rsidP="007F03B0">
      <w:pPr>
        <w:spacing w:after="0" w:line="480" w:lineRule="auto"/>
        <w:jc w:val="right"/>
        <w:rPr>
          <w:rFonts w:ascii="Times New Roman" w:eastAsia="Times New Roman" w:hAnsi="Times New Roman"/>
          <w:sz w:val="24"/>
          <w:szCs w:val="24"/>
        </w:rPr>
      </w:pPr>
      <m:oMath>
        <m:r>
          <m:rPr>
            <m:sty m:val="p"/>
          </m:rPr>
          <w:rPr>
            <w:rFonts w:ascii="Cambria Math" w:hAnsi="Cambria Math"/>
            <w:sz w:val="20"/>
            <w:szCs w:val="20"/>
          </w:rPr>
          <m:t>A</m:t>
        </m:r>
        <m:d>
          <m:dPr>
            <m:ctrlPr>
              <w:rPr>
                <w:rFonts w:ascii="Cambria Math" w:hAnsi="Cambria Math"/>
                <w:sz w:val="20"/>
                <w:szCs w:val="20"/>
              </w:rPr>
            </m:ctrlPr>
          </m:dPr>
          <m:e>
            <m:r>
              <w:rPr>
                <w:rFonts w:ascii="Cambria Math" w:hAnsi="Cambria Math"/>
                <w:sz w:val="20"/>
                <w:szCs w:val="20"/>
              </w:rPr>
              <m:t>z</m:t>
            </m:r>
            <m:d>
              <m:dPr>
                <m:ctrlPr>
                  <w:rPr>
                    <w:rFonts w:ascii="Cambria Math" w:hAnsi="Cambria Math"/>
                    <w:sz w:val="20"/>
                    <w:szCs w:val="20"/>
                  </w:rPr>
                </m:ctrlPr>
              </m:dPr>
              <m:e>
                <m:r>
                  <m:rPr>
                    <m:sty m:val="p"/>
                  </m:rPr>
                  <w:rPr>
                    <w:rFonts w:ascii="Cambria Math" w:hAnsi="Cambria Math"/>
                    <w:sz w:val="20"/>
                    <w:szCs w:val="20"/>
                  </w:rPr>
                  <m:t>kτ</m:t>
                </m:r>
              </m:e>
            </m:d>
            <m:r>
              <m:rPr>
                <m:sty m:val="p"/>
              </m:rPr>
              <w:rPr>
                <w:rFonts w:ascii="Cambria Math" w:hAnsi="Cambria Math"/>
                <w:sz w:val="20"/>
                <w:szCs w:val="20"/>
              </w:rPr>
              <m:t>,Ω</m:t>
            </m:r>
            <m:d>
              <m:dPr>
                <m:ctrlPr>
                  <w:rPr>
                    <w:rFonts w:ascii="Cambria Math" w:hAnsi="Cambria Math"/>
                    <w:sz w:val="20"/>
                    <w:szCs w:val="20"/>
                  </w:rPr>
                </m:ctrlPr>
              </m:dPr>
              <m:e>
                <m:d>
                  <m:dPr>
                    <m:ctrlPr>
                      <w:rPr>
                        <w:rFonts w:ascii="Cambria Math" w:hAnsi="Cambria Math"/>
                        <w:sz w:val="20"/>
                        <w:szCs w:val="20"/>
                      </w:rPr>
                    </m:ctrlPr>
                  </m:dPr>
                  <m:e>
                    <m:r>
                      <m:rPr>
                        <m:sty m:val="p"/>
                      </m:rPr>
                      <w:rPr>
                        <w:rFonts w:ascii="Cambria Math" w:hAnsi="Cambria Math"/>
                        <w:sz w:val="20"/>
                        <w:szCs w:val="20"/>
                      </w:rPr>
                      <m:t>k-1</m:t>
                    </m:r>
                  </m:e>
                </m:d>
                <m:r>
                  <m:rPr>
                    <m:sty m:val="p"/>
                  </m:rPr>
                  <w:rPr>
                    <w:rFonts w:ascii="Cambria Math" w:hAnsi="Cambria Math"/>
                    <w:sz w:val="20"/>
                    <w:szCs w:val="20"/>
                  </w:rPr>
                  <m:t>τ</m:t>
                </m:r>
              </m:e>
            </m:d>
          </m:e>
        </m:d>
        <m:r>
          <m:rPr>
            <m:sty m:val="p"/>
          </m:rPr>
          <w:rPr>
            <w:rFonts w:ascii="Cambria Math" w:hAnsi="Cambria Math"/>
            <w:sz w:val="20"/>
            <w:szCs w:val="20"/>
          </w:rPr>
          <m:t>=</m:t>
        </m:r>
        <m:d>
          <m:dPr>
            <m:begChr m:val="{"/>
            <m:endChr m:val=""/>
            <m:ctrlPr>
              <w:rPr>
                <w:rFonts w:ascii="Cambria Math" w:hAnsi="Cambria Math"/>
                <w:sz w:val="20"/>
                <w:szCs w:val="20"/>
              </w:rPr>
            </m:ctrlPr>
          </m:dPr>
          <m:e>
            <m:m>
              <m:mPr>
                <m:mcs>
                  <m:mc>
                    <m:mcPr>
                      <m:count m:val="1"/>
                      <m:mcJc m:val="center"/>
                    </m:mcPr>
                  </m:mc>
                </m:mcs>
                <m:ctrlPr>
                  <w:rPr>
                    <w:rFonts w:ascii="Cambria Math" w:hAnsi="Cambria Math"/>
                    <w:sz w:val="20"/>
                    <w:szCs w:val="20"/>
                  </w:rPr>
                </m:ctrlPr>
              </m:mPr>
              <m:mr>
                <m:e>
                  <m:f>
                    <m:fPr>
                      <m:ctrlPr>
                        <w:rPr>
                          <w:rFonts w:ascii="Cambria Math" w:hAnsi="Cambria Math"/>
                          <w:sz w:val="20"/>
                          <w:szCs w:val="20"/>
                        </w:rPr>
                      </m:ctrlPr>
                    </m:fPr>
                    <m:num>
                      <m:r>
                        <m:rPr>
                          <m:sty m:val="p"/>
                        </m:rPr>
                        <w:rPr>
                          <w:rFonts w:ascii="Cambria Math" w:hAnsi="Cambria Math"/>
                          <w:sz w:val="20"/>
                          <w:szCs w:val="20"/>
                        </w:rPr>
                        <m:t>1</m:t>
                      </m:r>
                    </m:num>
                    <m:den>
                      <m:r>
                        <w:rPr>
                          <w:rFonts w:ascii="Cambria Math" w:hAnsi="Cambria Math"/>
                          <w:sz w:val="20"/>
                          <w:szCs w:val="20"/>
                        </w:rPr>
                        <m:t>ψ</m:t>
                      </m:r>
                      <m:d>
                        <m:dPr>
                          <m:ctrlPr>
                            <w:rPr>
                              <w:rFonts w:ascii="Cambria Math" w:hAnsi="Cambria Math"/>
                              <w:sz w:val="20"/>
                              <w:szCs w:val="20"/>
                            </w:rPr>
                          </m:ctrlPr>
                        </m:dPr>
                        <m:e>
                          <m:r>
                            <m:rPr>
                              <m:sty m:val="p"/>
                            </m:rPr>
                            <w:rPr>
                              <w:rFonts w:ascii="Cambria Math" w:hAnsi="Cambria Math"/>
                              <w:sz w:val="20"/>
                              <w:szCs w:val="20"/>
                            </w:rPr>
                            <m:t>z(kτ)</m:t>
                          </m:r>
                        </m:e>
                      </m:d>
                      <m:nary>
                        <m:naryPr>
                          <m:chr m:val="⋂"/>
                          <m:limLoc m:val="undOvr"/>
                          <m:subHide m:val="1"/>
                          <m:supHide m:val="1"/>
                          <m:ctrlPr>
                            <w:rPr>
                              <w:rFonts w:ascii="Cambria Math" w:hAnsi="Cambria Math"/>
                              <w:sz w:val="20"/>
                              <w:szCs w:val="20"/>
                            </w:rPr>
                          </m:ctrlPr>
                        </m:naryPr>
                        <m:sub/>
                        <m:sup/>
                        <m:e>
                          <m:r>
                            <m:rPr>
                              <m:sty m:val="p"/>
                            </m:rPr>
                            <w:rPr>
                              <w:rFonts w:ascii="Cambria Math" w:hAnsi="Cambria Math"/>
                              <w:sz w:val="20"/>
                              <w:szCs w:val="20"/>
                            </w:rPr>
                            <m:t>Ω</m:t>
                          </m:r>
                          <m:d>
                            <m:dPr>
                              <m:ctrlPr>
                                <w:rPr>
                                  <w:rFonts w:ascii="Cambria Math" w:hAnsi="Cambria Math"/>
                                  <w:sz w:val="20"/>
                                  <w:szCs w:val="20"/>
                                </w:rPr>
                              </m:ctrlPr>
                            </m:dPr>
                            <m:e>
                              <m:r>
                                <m:rPr>
                                  <m:sty m:val="p"/>
                                </m:rPr>
                                <w:rPr>
                                  <w:rFonts w:ascii="Cambria Math" w:hAnsi="Cambria Math"/>
                                  <w:sz w:val="20"/>
                                  <w:szCs w:val="20"/>
                                </w:rPr>
                                <m:t>(k-1)τ</m:t>
                              </m:r>
                            </m:e>
                          </m:d>
                        </m:e>
                      </m:nary>
                    </m:den>
                  </m:f>
                  <m:r>
                    <m:rPr>
                      <m:sty m:val="p"/>
                    </m:rPr>
                    <w:rPr>
                      <w:rFonts w:ascii="Cambria Math" w:hAnsi="Cambria Math"/>
                      <w:sz w:val="20"/>
                      <w:szCs w:val="20"/>
                    </w:rPr>
                    <m:t xml:space="preserve">   if   ψ</m:t>
                  </m:r>
                  <m:d>
                    <m:dPr>
                      <m:ctrlPr>
                        <w:rPr>
                          <w:rFonts w:ascii="Cambria Math" w:hAnsi="Cambria Math"/>
                          <w:sz w:val="20"/>
                          <w:szCs w:val="20"/>
                        </w:rPr>
                      </m:ctrlPr>
                    </m:dPr>
                    <m:e>
                      <m:r>
                        <m:rPr>
                          <m:sty m:val="p"/>
                        </m:rPr>
                        <w:rPr>
                          <w:rFonts w:ascii="Cambria Math" w:hAnsi="Cambria Math"/>
                          <w:sz w:val="20"/>
                          <w:szCs w:val="20"/>
                        </w:rPr>
                        <m:t>z</m:t>
                      </m:r>
                      <m:d>
                        <m:dPr>
                          <m:ctrlPr>
                            <w:rPr>
                              <w:rFonts w:ascii="Cambria Math" w:hAnsi="Cambria Math"/>
                              <w:sz w:val="20"/>
                              <w:szCs w:val="20"/>
                            </w:rPr>
                          </m:ctrlPr>
                        </m:dPr>
                        <m:e>
                          <m:r>
                            <m:rPr>
                              <m:sty m:val="p"/>
                            </m:rPr>
                            <w:rPr>
                              <w:rFonts w:ascii="Cambria Math" w:hAnsi="Cambria Math"/>
                              <w:sz w:val="20"/>
                              <w:szCs w:val="20"/>
                            </w:rPr>
                            <m:t>kτ</m:t>
                          </m:r>
                        </m:e>
                      </m:d>
                    </m:e>
                  </m:d>
                  <m:nary>
                    <m:naryPr>
                      <m:chr m:val="⋂"/>
                      <m:limLoc m:val="undOvr"/>
                      <m:subHide m:val="1"/>
                      <m:supHide m:val="1"/>
                      <m:ctrlPr>
                        <w:rPr>
                          <w:rFonts w:ascii="Cambria Math" w:hAnsi="Cambria Math"/>
                          <w:sz w:val="20"/>
                          <w:szCs w:val="20"/>
                        </w:rPr>
                      </m:ctrlPr>
                    </m:naryPr>
                    <m:sub/>
                    <m:sup/>
                    <m:e>
                      <m:r>
                        <m:rPr>
                          <m:sty m:val="p"/>
                        </m:rPr>
                        <w:rPr>
                          <w:rFonts w:ascii="Cambria Math" w:hAnsi="Cambria Math"/>
                          <w:sz w:val="20"/>
                          <w:szCs w:val="20"/>
                        </w:rPr>
                        <m:t>Ω</m:t>
                      </m:r>
                      <m:d>
                        <m:dPr>
                          <m:ctrlPr>
                            <w:rPr>
                              <w:rFonts w:ascii="Cambria Math" w:hAnsi="Cambria Math"/>
                              <w:sz w:val="20"/>
                              <w:szCs w:val="20"/>
                            </w:rPr>
                          </m:ctrlPr>
                        </m:dPr>
                        <m:e>
                          <m:r>
                            <m:rPr>
                              <m:sty m:val="p"/>
                            </m:rPr>
                            <w:rPr>
                              <w:rFonts w:ascii="Cambria Math" w:hAnsi="Cambria Math"/>
                              <w:sz w:val="20"/>
                              <w:szCs w:val="20"/>
                            </w:rPr>
                            <m:t>k-1</m:t>
                          </m:r>
                        </m:e>
                      </m:d>
                    </m:e>
                  </m:nary>
                  <m:r>
                    <m:rPr>
                      <m:sty m:val="p"/>
                    </m:rPr>
                    <w:rPr>
                      <w:rFonts w:ascii="Cambria Math" w:hAnsi="Cambria Math"/>
                      <w:sz w:val="20"/>
                      <w:szCs w:val="20"/>
                    </w:rPr>
                    <m:t xml:space="preserve">&gt;0 </m:t>
                  </m:r>
                </m:e>
              </m:mr>
              <m:mr>
                <m:e>
                  <m:rad>
                    <m:radPr>
                      <m:degHide m:val="1"/>
                      <m:ctrlPr>
                        <w:rPr>
                          <w:rFonts w:ascii="Cambria Math" w:hAnsi="Cambria Math"/>
                          <w:sz w:val="20"/>
                          <w:szCs w:val="20"/>
                        </w:rPr>
                      </m:ctrlPr>
                    </m:radPr>
                    <m:deg/>
                    <m:e>
                      <m:sSup>
                        <m:sSupPr>
                          <m:ctrlPr>
                            <w:rPr>
                              <w:rFonts w:ascii="Cambria Math" w:hAnsi="Cambria Math"/>
                              <w:sz w:val="20"/>
                              <w:szCs w:val="20"/>
                            </w:rPr>
                          </m:ctrlPr>
                        </m:sSupPr>
                        <m:e>
                          <m:acc>
                            <m:accPr>
                              <m:chr m:val="̅"/>
                              <m:ctrlPr>
                                <w:rPr>
                                  <w:rFonts w:ascii="Cambria Math" w:hAnsi="Cambria Math"/>
                                  <w:sz w:val="20"/>
                                  <w:szCs w:val="20"/>
                                </w:rPr>
                              </m:ctrlPr>
                            </m:accPr>
                            <m:e>
                              <m:r>
                                <m:rPr>
                                  <m:sty m:val="p"/>
                                </m:rPr>
                                <w:rPr>
                                  <w:rFonts w:ascii="Cambria Math" w:hAnsi="Cambria Math"/>
                                  <w:sz w:val="20"/>
                                  <w:szCs w:val="20"/>
                                </w:rPr>
                                <m:t>x</m:t>
                              </m:r>
                            </m:e>
                          </m:acc>
                        </m:e>
                        <m:sup>
                          <m:r>
                            <m:rPr>
                              <m:sty m:val="p"/>
                            </m:rPr>
                            <w:rPr>
                              <w:rFonts w:ascii="Cambria Math" w:hAnsi="Cambria Math"/>
                              <w:sz w:val="20"/>
                              <w:szCs w:val="20"/>
                            </w:rPr>
                            <m:t>2</m:t>
                          </m:r>
                        </m:sup>
                      </m:sSup>
                      <m:r>
                        <m:rPr>
                          <m:sty m:val="p"/>
                        </m:rPr>
                        <w:rPr>
                          <w:rFonts w:ascii="Cambria Math" w:hAnsi="Cambria Math"/>
                          <w:sz w:val="20"/>
                          <w:szCs w:val="20"/>
                        </w:rPr>
                        <m:t>+</m:t>
                      </m:r>
                      <m:sSup>
                        <m:sSupPr>
                          <m:ctrlPr>
                            <w:rPr>
                              <w:rFonts w:ascii="Cambria Math" w:hAnsi="Cambria Math"/>
                              <w:sz w:val="20"/>
                              <w:szCs w:val="20"/>
                            </w:rPr>
                          </m:ctrlPr>
                        </m:sSupPr>
                        <m:e>
                          <m:acc>
                            <m:accPr>
                              <m:chr m:val="̅"/>
                              <m:ctrlPr>
                                <w:rPr>
                                  <w:rFonts w:ascii="Cambria Math" w:hAnsi="Cambria Math"/>
                                  <w:sz w:val="20"/>
                                  <w:szCs w:val="20"/>
                                </w:rPr>
                              </m:ctrlPr>
                            </m:accPr>
                            <m:e>
                              <m:r>
                                <m:rPr>
                                  <m:sty m:val="p"/>
                                </m:rPr>
                                <w:rPr>
                                  <w:rFonts w:ascii="Cambria Math" w:hAnsi="Cambria Math"/>
                                  <w:sz w:val="20"/>
                                  <w:szCs w:val="20"/>
                                </w:rPr>
                                <m:t>y</m:t>
                              </m:r>
                            </m:e>
                          </m:acc>
                        </m:e>
                        <m:sup>
                          <m:r>
                            <m:rPr>
                              <m:sty m:val="p"/>
                            </m:rPr>
                            <w:rPr>
                              <w:rFonts w:ascii="Cambria Math" w:hAnsi="Cambria Math"/>
                              <w:sz w:val="20"/>
                              <w:szCs w:val="20"/>
                            </w:rPr>
                            <m:t>2</m:t>
                          </m:r>
                        </m:sup>
                      </m:sSup>
                    </m:e>
                  </m:rad>
                  <m:r>
                    <m:rPr>
                      <m:sty m:val="p"/>
                    </m:rPr>
                    <w:rPr>
                      <w:rFonts w:ascii="Cambria Math" w:hAnsi="Cambria Math"/>
                      <w:sz w:val="20"/>
                      <w:szCs w:val="20"/>
                    </w:rPr>
                    <m:t xml:space="preserve">           if     ψ</m:t>
                  </m:r>
                  <m:d>
                    <m:dPr>
                      <m:ctrlPr>
                        <w:rPr>
                          <w:rFonts w:ascii="Cambria Math" w:hAnsi="Cambria Math"/>
                          <w:sz w:val="20"/>
                          <w:szCs w:val="20"/>
                        </w:rPr>
                      </m:ctrlPr>
                    </m:dPr>
                    <m:e>
                      <m:r>
                        <m:rPr>
                          <m:sty m:val="p"/>
                        </m:rPr>
                        <w:rPr>
                          <w:rFonts w:ascii="Cambria Math" w:hAnsi="Cambria Math"/>
                          <w:sz w:val="20"/>
                          <w:szCs w:val="20"/>
                        </w:rPr>
                        <m:t>z</m:t>
                      </m:r>
                      <m:d>
                        <m:dPr>
                          <m:ctrlPr>
                            <w:rPr>
                              <w:rFonts w:ascii="Cambria Math" w:hAnsi="Cambria Math"/>
                              <w:sz w:val="20"/>
                              <w:szCs w:val="20"/>
                            </w:rPr>
                          </m:ctrlPr>
                        </m:dPr>
                        <m:e>
                          <m:r>
                            <m:rPr>
                              <m:sty m:val="p"/>
                            </m:rPr>
                            <w:rPr>
                              <w:rFonts w:ascii="Cambria Math" w:hAnsi="Cambria Math"/>
                              <w:sz w:val="20"/>
                              <w:szCs w:val="20"/>
                            </w:rPr>
                            <m:t>kτ</m:t>
                          </m:r>
                        </m:e>
                      </m:d>
                    </m:e>
                  </m:d>
                  <m:nary>
                    <m:naryPr>
                      <m:chr m:val="⋂"/>
                      <m:limLoc m:val="undOvr"/>
                      <m:subHide m:val="1"/>
                      <m:supHide m:val="1"/>
                      <m:ctrlPr>
                        <w:rPr>
                          <w:rFonts w:ascii="Cambria Math" w:hAnsi="Cambria Math"/>
                          <w:sz w:val="20"/>
                          <w:szCs w:val="20"/>
                        </w:rPr>
                      </m:ctrlPr>
                    </m:naryPr>
                    <m:sub/>
                    <m:sup/>
                    <m:e>
                      <m:r>
                        <m:rPr>
                          <m:sty m:val="p"/>
                        </m:rPr>
                        <w:rPr>
                          <w:rFonts w:ascii="Cambria Math" w:hAnsi="Cambria Math"/>
                          <w:sz w:val="20"/>
                          <w:szCs w:val="20"/>
                        </w:rPr>
                        <m:t>Ω</m:t>
                      </m:r>
                      <m:d>
                        <m:dPr>
                          <m:ctrlPr>
                            <w:rPr>
                              <w:rFonts w:ascii="Cambria Math" w:hAnsi="Cambria Math"/>
                              <w:sz w:val="20"/>
                              <w:szCs w:val="20"/>
                            </w:rPr>
                          </m:ctrlPr>
                        </m:dPr>
                        <m:e>
                          <m:r>
                            <m:rPr>
                              <m:sty m:val="p"/>
                            </m:rPr>
                            <w:rPr>
                              <w:rFonts w:ascii="Cambria Math" w:hAnsi="Cambria Math"/>
                              <w:sz w:val="20"/>
                              <w:szCs w:val="20"/>
                            </w:rPr>
                            <m:t>k-1</m:t>
                          </m:r>
                        </m:e>
                      </m:d>
                    </m:e>
                  </m:nary>
                  <m:r>
                    <m:rPr>
                      <m:sty m:val="p"/>
                    </m:rPr>
                    <w:rPr>
                      <w:rFonts w:ascii="Cambria Math" w:hAnsi="Cambria Math"/>
                      <w:sz w:val="20"/>
                      <w:szCs w:val="20"/>
                    </w:rPr>
                    <m:t xml:space="preserve">=0    </m:t>
                  </m:r>
                </m:e>
              </m:mr>
            </m:m>
          </m:e>
        </m:d>
      </m:oMath>
      <w:r w:rsidR="00367977" w:rsidRPr="00AF5FCA">
        <w:rPr>
          <w:rFonts w:ascii="Times New Roman" w:eastAsia="Times New Roman" w:hAnsi="Times New Roman"/>
          <w:sz w:val="16"/>
          <w:szCs w:val="16"/>
        </w:rPr>
        <w:t xml:space="preserve"> </w:t>
      </w:r>
      <w:r w:rsidR="006A7A12" w:rsidRPr="00AF5FCA">
        <w:rPr>
          <w:rFonts w:ascii="Times New Roman" w:eastAsia="Times New Roman" w:hAnsi="Times New Roman"/>
          <w:sz w:val="16"/>
          <w:szCs w:val="16"/>
        </w:rPr>
        <w:t xml:space="preserve">                                          </w:t>
      </w:r>
      <w:r w:rsidR="00367977" w:rsidRPr="00AF5FCA">
        <w:rPr>
          <w:rFonts w:ascii="Times New Roman" w:eastAsia="Times New Roman" w:hAnsi="Times New Roman"/>
          <w:sz w:val="16"/>
          <w:szCs w:val="16"/>
        </w:rPr>
        <w:t xml:space="preserve"> </w:t>
      </w:r>
      <w:r w:rsidR="00D906A2" w:rsidRPr="00AF5FCA">
        <w:rPr>
          <w:rFonts w:ascii="Times New Roman" w:eastAsia="Times New Roman" w:hAnsi="Times New Roman"/>
          <w:sz w:val="24"/>
          <w:szCs w:val="24"/>
        </w:rPr>
        <w:t>(9</w:t>
      </w:r>
      <w:r w:rsidR="00367977" w:rsidRPr="00AF5FCA">
        <w:rPr>
          <w:rFonts w:ascii="Times New Roman" w:eastAsia="Times New Roman" w:hAnsi="Times New Roman"/>
          <w:sz w:val="24"/>
          <w:szCs w:val="24"/>
        </w:rPr>
        <w:t>)</w:t>
      </w:r>
    </w:p>
    <w:p w14:paraId="28B71C4E" w14:textId="77777777" w:rsidR="00A26F60" w:rsidRPr="00AF5FCA" w:rsidRDefault="00A26F60" w:rsidP="007F03B0">
      <w:pPr>
        <w:spacing w:after="0" w:line="480" w:lineRule="auto"/>
        <w:jc w:val="right"/>
        <w:rPr>
          <w:rFonts w:ascii="Times New Roman" w:eastAsia="Times New Roman" w:hAnsi="Times New Roman"/>
          <w:sz w:val="24"/>
          <w:szCs w:val="24"/>
        </w:rPr>
      </w:pPr>
    </w:p>
    <w:p w14:paraId="13C5B32E" w14:textId="77777777" w:rsidR="00BF07AA" w:rsidRPr="00AF5FCA" w:rsidRDefault="00915D50" w:rsidP="007F03B0">
      <w:pPr>
        <w:spacing w:after="0" w:line="480" w:lineRule="auto"/>
        <w:rPr>
          <w:rFonts w:ascii="Times New Roman" w:eastAsia="Times New Roman" w:hAnsi="Times New Roman"/>
          <w:sz w:val="24"/>
          <w:szCs w:val="24"/>
        </w:rPr>
      </w:pPr>
      <w:r>
        <w:rPr>
          <w:rFonts w:ascii="Times New Roman" w:hAnsi="Times New Roman"/>
          <w:sz w:val="24"/>
          <w:szCs w:val="24"/>
        </w:rPr>
        <w:t xml:space="preserve">where </w:t>
      </w:r>
      <m:oMath>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oMath>
      <w:r w:rsidRPr="00AF5FCA">
        <w:rPr>
          <w:rFonts w:ascii="Times New Roman" w:eastAsia="Times New Roman" w:hAnsi="Times New Roman"/>
          <w:sz w:val="24"/>
          <w:szCs w:val="24"/>
        </w:rPr>
        <w:t xml:space="preserve"> represents the centroid of the uncovered area</w:t>
      </w:r>
    </w:p>
    <w:p w14:paraId="2277B332" w14:textId="77777777" w:rsidR="00015FC9" w:rsidRPr="005878B2" w:rsidRDefault="00045374" w:rsidP="005878B2">
      <w:pPr>
        <w:spacing w:after="0" w:line="480" w:lineRule="auto"/>
        <w:rPr>
          <w:rFonts w:ascii="Times New Roman" w:hAnsi="Times New Roman"/>
          <w:sz w:val="24"/>
          <w:szCs w:val="24"/>
        </w:rPr>
      </w:pPr>
      <w:r w:rsidRPr="005878B2">
        <w:rPr>
          <w:rFonts w:ascii="Times New Roman" w:hAnsi="Times New Roman"/>
          <w:sz w:val="24"/>
          <w:szCs w:val="24"/>
        </w:rPr>
        <w:t xml:space="preserve"> </w:t>
      </w:r>
      <w:r w:rsidR="0072754F" w:rsidRPr="005878B2">
        <w:rPr>
          <w:rFonts w:ascii="Times New Roman" w:hAnsi="Times New Roman"/>
          <w:sz w:val="24"/>
          <w:szCs w:val="24"/>
        </w:rPr>
        <w:t xml:space="preserve"> </w:t>
      </w:r>
      <w:r w:rsidR="00BE1548" w:rsidRPr="005878B2">
        <w:rPr>
          <w:rFonts w:ascii="Times New Roman" w:hAnsi="Times New Roman"/>
          <w:sz w:val="24"/>
          <w:szCs w:val="24"/>
        </w:rPr>
        <w:t>Terminal Function</w:t>
      </w:r>
      <w:r w:rsidR="001F671F" w:rsidRPr="005878B2">
        <w:rPr>
          <w:rFonts w:ascii="Times New Roman" w:hAnsi="Times New Roman"/>
          <w:sz w:val="24"/>
          <w:szCs w:val="24"/>
        </w:rPr>
        <w:t xml:space="preserve"> </w:t>
      </w:r>
    </w:p>
    <w:p w14:paraId="65224394" w14:textId="356A2E22" w:rsidR="00D705F0" w:rsidRDefault="00D705F0" w:rsidP="007F03B0">
      <w:pPr>
        <w:spacing w:after="0" w:line="480" w:lineRule="auto"/>
        <w:rPr>
          <w:rFonts w:ascii="Times New Roman" w:hAnsi="Times New Roman"/>
          <w:sz w:val="24"/>
          <w:szCs w:val="24"/>
        </w:rPr>
      </w:pPr>
      <w:r>
        <w:rPr>
          <w:rFonts w:ascii="Times New Roman" w:hAnsi="Times New Roman"/>
          <w:sz w:val="24"/>
          <w:szCs w:val="24"/>
        </w:rPr>
        <w:t>The cost function of a receding horizon optimization problem estimates the cost-to-go from a selec</w:t>
      </w:r>
      <w:r w:rsidR="00BE1548">
        <w:rPr>
          <w:rFonts w:ascii="Times New Roman" w:hAnsi="Times New Roman"/>
          <w:sz w:val="24"/>
          <w:szCs w:val="24"/>
        </w:rPr>
        <w:t xml:space="preserve">ted terminal state to the </w:t>
      </w:r>
      <w:r w:rsidR="00915D50">
        <w:rPr>
          <w:rFonts w:ascii="Times New Roman" w:hAnsi="Times New Roman"/>
          <w:sz w:val="24"/>
          <w:szCs w:val="24"/>
        </w:rPr>
        <w:t xml:space="preserve">final </w:t>
      </w:r>
      <w:r w:rsidR="00BE1548">
        <w:rPr>
          <w:rFonts w:ascii="Times New Roman" w:hAnsi="Times New Roman"/>
          <w:sz w:val="24"/>
          <w:szCs w:val="24"/>
        </w:rPr>
        <w:t xml:space="preserve">goal. Again, this terminal function </w:t>
      </w:r>
      <w:r w:rsidR="003A7983">
        <w:rPr>
          <w:rFonts w:ascii="Times New Roman" w:hAnsi="Times New Roman"/>
          <w:sz w:val="24"/>
          <w:szCs w:val="24"/>
        </w:rPr>
        <w:t xml:space="preserve">can be </w:t>
      </w:r>
      <w:r w:rsidR="00BE1548">
        <w:rPr>
          <w:rFonts w:ascii="Times New Roman" w:hAnsi="Times New Roman"/>
          <w:sz w:val="24"/>
          <w:szCs w:val="24"/>
        </w:rPr>
        <w:t xml:space="preserve">based on time constraint </w:t>
      </w:r>
      <w:sdt>
        <w:sdtPr>
          <w:rPr>
            <w:rFonts w:ascii="Times New Roman" w:hAnsi="Times New Roman"/>
            <w:sz w:val="24"/>
            <w:szCs w:val="24"/>
          </w:rPr>
          <w:id w:val="614946982"/>
          <w:citation/>
        </w:sdtPr>
        <w:sdtEndPr/>
        <w:sdtContent>
          <w:r w:rsidR="00995A8D">
            <w:rPr>
              <w:rFonts w:ascii="Times New Roman" w:hAnsi="Times New Roman"/>
              <w:sz w:val="24"/>
              <w:szCs w:val="24"/>
            </w:rPr>
            <w:fldChar w:fldCharType="begin"/>
          </w:r>
          <w:r w:rsidR="00995A8D">
            <w:rPr>
              <w:rFonts w:ascii="Times New Roman" w:hAnsi="Times New Roman"/>
              <w:sz w:val="24"/>
              <w:szCs w:val="24"/>
            </w:rPr>
            <w:instrText xml:space="preserve"> CITATION Vij13 \l 1033 </w:instrText>
          </w:r>
          <w:r w:rsidR="00995A8D">
            <w:rPr>
              <w:rFonts w:ascii="Times New Roman" w:hAnsi="Times New Roman"/>
              <w:sz w:val="24"/>
              <w:szCs w:val="24"/>
            </w:rPr>
            <w:fldChar w:fldCharType="separate"/>
          </w:r>
          <w:r w:rsidR="00995A8D" w:rsidRPr="00995A8D">
            <w:rPr>
              <w:rFonts w:ascii="Times New Roman" w:hAnsi="Times New Roman"/>
              <w:noProof/>
              <w:sz w:val="24"/>
              <w:szCs w:val="24"/>
            </w:rPr>
            <w:t>[9]</w:t>
          </w:r>
          <w:r w:rsidR="00995A8D">
            <w:rPr>
              <w:rFonts w:ascii="Times New Roman" w:hAnsi="Times New Roman"/>
              <w:sz w:val="24"/>
              <w:szCs w:val="24"/>
            </w:rPr>
            <w:fldChar w:fldCharType="end"/>
          </w:r>
        </w:sdtContent>
      </w:sdt>
      <w:r w:rsidR="00BE1548">
        <w:rPr>
          <w:rFonts w:ascii="Times New Roman" w:hAnsi="Times New Roman"/>
          <w:sz w:val="24"/>
          <w:szCs w:val="24"/>
        </w:rPr>
        <w:t xml:space="preserve"> or </w:t>
      </w:r>
      <w:r w:rsidR="003A7983">
        <w:rPr>
          <w:rFonts w:ascii="Times New Roman" w:hAnsi="Times New Roman"/>
          <w:sz w:val="24"/>
          <w:szCs w:val="24"/>
        </w:rPr>
        <w:t xml:space="preserve">the </w:t>
      </w:r>
      <w:r w:rsidR="00BE1548">
        <w:rPr>
          <w:rFonts w:ascii="Times New Roman" w:hAnsi="Times New Roman"/>
          <w:sz w:val="24"/>
          <w:szCs w:val="24"/>
        </w:rPr>
        <w:t>energy constraint.</w:t>
      </w:r>
    </w:p>
    <w:p w14:paraId="6E876A5E" w14:textId="77777777" w:rsidR="00015FC9" w:rsidRDefault="00B10DA0" w:rsidP="005878B2">
      <w:pPr>
        <w:pStyle w:val="ListParagraph"/>
        <w:numPr>
          <w:ilvl w:val="0"/>
          <w:numId w:val="11"/>
        </w:numPr>
        <w:spacing w:after="0" w:line="480" w:lineRule="auto"/>
        <w:rPr>
          <w:rFonts w:ascii="Times New Roman" w:hAnsi="Times New Roman"/>
          <w:sz w:val="24"/>
          <w:szCs w:val="24"/>
        </w:rPr>
      </w:pPr>
      <w:r>
        <w:rPr>
          <w:rFonts w:ascii="Times New Roman" w:hAnsi="Times New Roman"/>
          <w:sz w:val="24"/>
          <w:szCs w:val="24"/>
        </w:rPr>
        <w:t xml:space="preserve">Time constraint </w:t>
      </w:r>
      <w:r w:rsidR="001F671F">
        <w:rPr>
          <w:rFonts w:ascii="Times New Roman" w:hAnsi="Times New Roman"/>
          <w:sz w:val="24"/>
          <w:szCs w:val="24"/>
        </w:rPr>
        <w:t xml:space="preserve">– </w:t>
      </w:r>
      <w:r w:rsidR="001F671F" w:rsidRPr="001F671F">
        <w:rPr>
          <w:rFonts w:ascii="Times New Roman" w:hAnsi="Times New Roman"/>
          <w:i/>
          <w:sz w:val="24"/>
          <w:szCs w:val="24"/>
        </w:rPr>
        <w:t>C(T)</w:t>
      </w:r>
    </w:p>
    <w:p w14:paraId="5C087DAD" w14:textId="77777777" w:rsidR="00380FC8" w:rsidRDefault="000D0396" w:rsidP="00994FB2">
      <w:pPr>
        <w:spacing w:after="0" w:line="480" w:lineRule="auto"/>
        <w:rPr>
          <w:rFonts w:ascii="Times New Roman" w:hAnsi="Times New Roman"/>
          <w:sz w:val="24"/>
          <w:szCs w:val="24"/>
        </w:rPr>
      </w:pPr>
      <w:r w:rsidRPr="000D0396">
        <w:rPr>
          <w:rFonts w:ascii="Times New Roman" w:hAnsi="Times New Roman"/>
          <w:sz w:val="24"/>
          <w:szCs w:val="24"/>
        </w:rPr>
        <w:lastRenderedPageBreak/>
        <w:t xml:space="preserve">Equation </w:t>
      </w:r>
      <w:r w:rsidR="007C739C">
        <w:rPr>
          <w:rFonts w:ascii="Times New Roman" w:hAnsi="Times New Roman"/>
          <w:sz w:val="24"/>
          <w:szCs w:val="24"/>
        </w:rPr>
        <w:t>(</w:t>
      </w:r>
      <w:r w:rsidR="00D906A2">
        <w:rPr>
          <w:rFonts w:ascii="Times New Roman" w:hAnsi="Times New Roman"/>
          <w:sz w:val="24"/>
          <w:szCs w:val="24"/>
        </w:rPr>
        <w:t>10</w:t>
      </w:r>
      <w:r w:rsidR="007C739C">
        <w:rPr>
          <w:rFonts w:ascii="Times New Roman" w:hAnsi="Times New Roman"/>
          <w:sz w:val="24"/>
          <w:szCs w:val="24"/>
        </w:rPr>
        <w:t>)</w:t>
      </w:r>
      <w:r w:rsidR="00A521EE">
        <w:rPr>
          <w:rFonts w:ascii="Times New Roman" w:hAnsi="Times New Roman"/>
          <w:sz w:val="24"/>
          <w:szCs w:val="24"/>
        </w:rPr>
        <w:t xml:space="preserve"> provides the terminal</w:t>
      </w:r>
      <w:r w:rsidRPr="000D0396">
        <w:rPr>
          <w:rFonts w:ascii="Times New Roman" w:hAnsi="Times New Roman"/>
          <w:sz w:val="24"/>
          <w:szCs w:val="24"/>
        </w:rPr>
        <w:t xml:space="preserve"> function for the time constraint.</w:t>
      </w:r>
      <w:r w:rsidR="00BE1548">
        <w:rPr>
          <w:rFonts w:ascii="Times New Roman" w:hAnsi="Times New Roman"/>
          <w:sz w:val="24"/>
          <w:szCs w:val="24"/>
        </w:rPr>
        <w:t xml:space="preserve"> If the remaining time</w:t>
      </w:r>
      <w:r w:rsidR="00670599">
        <w:rPr>
          <w:rFonts w:ascii="Times New Roman" w:hAnsi="Times New Roman"/>
          <w:sz w:val="24"/>
          <w:szCs w:val="24"/>
        </w:rPr>
        <w:t xml:space="preserve"> at the end of the interval is greater than the time required to directly head to the desired exit state then the cost</w:t>
      </w:r>
      <w:r w:rsidR="003A7983">
        <w:rPr>
          <w:rFonts w:ascii="Times New Roman" w:hAnsi="Times New Roman"/>
          <w:sz w:val="24"/>
          <w:szCs w:val="24"/>
        </w:rPr>
        <w:t xml:space="preserve"> </w:t>
      </w:r>
      <w:r w:rsidR="00670599">
        <w:rPr>
          <w:rFonts w:ascii="Times New Roman" w:hAnsi="Times New Roman"/>
          <w:sz w:val="24"/>
          <w:szCs w:val="24"/>
        </w:rPr>
        <w:t xml:space="preserve">is zero, which means that the vehicle’s objective is to cover as much area as possible. If the </w:t>
      </w:r>
      <w:r w:rsidR="00380FC8">
        <w:rPr>
          <w:rFonts w:ascii="Times New Roman" w:hAnsi="Times New Roman"/>
          <w:sz w:val="24"/>
          <w:szCs w:val="24"/>
        </w:rPr>
        <w:t xml:space="preserve">remaining mission duration at the end of the interval is less than the time-required </w:t>
      </w:r>
      <w:r w:rsidR="003A7983">
        <w:rPr>
          <w:rFonts w:ascii="Times New Roman" w:hAnsi="Times New Roman"/>
          <w:sz w:val="24"/>
          <w:szCs w:val="24"/>
        </w:rPr>
        <w:t xml:space="preserve">to </w:t>
      </w:r>
      <w:r w:rsidR="00380FC8">
        <w:rPr>
          <w:rFonts w:ascii="Times New Roman" w:hAnsi="Times New Roman"/>
          <w:sz w:val="24"/>
          <w:szCs w:val="24"/>
        </w:rPr>
        <w:t xml:space="preserve">head directly to the desired exit </w:t>
      </w:r>
      <w:r w:rsidR="00A521EE">
        <w:rPr>
          <w:rFonts w:ascii="Times New Roman" w:hAnsi="Times New Roman"/>
          <w:sz w:val="24"/>
          <w:szCs w:val="24"/>
        </w:rPr>
        <w:t>state,</w:t>
      </w:r>
      <w:r w:rsidR="00380FC8">
        <w:rPr>
          <w:rFonts w:ascii="Times New Roman" w:hAnsi="Times New Roman"/>
          <w:sz w:val="24"/>
          <w:szCs w:val="24"/>
        </w:rPr>
        <w:t xml:space="preserve"> then the cost function is equal to the invers</w:t>
      </w:r>
      <w:r w:rsidR="00BE1548">
        <w:rPr>
          <w:rFonts w:ascii="Times New Roman" w:hAnsi="Times New Roman"/>
          <w:sz w:val="24"/>
          <w:szCs w:val="24"/>
        </w:rPr>
        <w:t>e</w:t>
      </w:r>
      <w:r w:rsidR="00380FC8">
        <w:rPr>
          <w:rFonts w:ascii="Times New Roman" w:hAnsi="Times New Roman"/>
          <w:sz w:val="24"/>
          <w:szCs w:val="24"/>
        </w:rPr>
        <w:t xml:space="preserve"> of the remaining mission duration. However, </w:t>
      </w:r>
      <w:r w:rsidR="00BE1548">
        <w:rPr>
          <w:rFonts w:ascii="Times New Roman" w:hAnsi="Times New Roman"/>
          <w:sz w:val="24"/>
          <w:szCs w:val="24"/>
        </w:rPr>
        <w:t xml:space="preserve">if </w:t>
      </w:r>
      <w:r w:rsidR="00380FC8">
        <w:rPr>
          <w:rFonts w:ascii="Times New Roman" w:hAnsi="Times New Roman"/>
          <w:sz w:val="24"/>
          <w:szCs w:val="24"/>
        </w:rPr>
        <w:t>the remaining mis</w:t>
      </w:r>
      <w:r w:rsidR="00DF0CFA">
        <w:rPr>
          <w:rFonts w:ascii="Times New Roman" w:hAnsi="Times New Roman"/>
          <w:sz w:val="24"/>
          <w:szCs w:val="24"/>
        </w:rPr>
        <w:t>sion time is less than zero then</w:t>
      </w:r>
      <w:r w:rsidR="00380FC8">
        <w:rPr>
          <w:rFonts w:ascii="Times New Roman" w:hAnsi="Times New Roman"/>
          <w:sz w:val="24"/>
          <w:szCs w:val="24"/>
        </w:rPr>
        <w:t xml:space="preserve"> the cost function is equal to infinity. </w:t>
      </w:r>
    </w:p>
    <w:p w14:paraId="4CCA347B" w14:textId="77777777" w:rsidR="00A26F60" w:rsidRDefault="00A26F60" w:rsidP="00994FB2">
      <w:pPr>
        <w:spacing w:after="0" w:line="480" w:lineRule="auto"/>
        <w:rPr>
          <w:rFonts w:ascii="Times New Roman" w:hAnsi="Times New Roman"/>
          <w:sz w:val="24"/>
          <w:szCs w:val="24"/>
        </w:rPr>
      </w:pPr>
    </w:p>
    <w:p w14:paraId="044C3C56" w14:textId="77777777" w:rsidR="004F25B5" w:rsidRPr="00AF5FCA" w:rsidRDefault="00670599" w:rsidP="00994FB2">
      <w:pPr>
        <w:spacing w:after="0" w:line="480" w:lineRule="auto"/>
        <w:ind w:firstLine="720"/>
        <w:rPr>
          <w:rFonts w:ascii="Times New Roman" w:eastAsia="Times New Roman" w:hAnsi="Times New Roman"/>
          <w:sz w:val="24"/>
          <w:szCs w:val="24"/>
        </w:rPr>
      </w:pPr>
      <w:r>
        <w:rPr>
          <w:rFonts w:ascii="Times New Roman" w:hAnsi="Times New Roman"/>
          <w:sz w:val="24"/>
          <w:szCs w:val="24"/>
        </w:rPr>
        <w:t xml:space="preserve"> </w:t>
      </w:r>
      <w:r w:rsidR="000D0396" w:rsidRPr="000D0396">
        <w:rPr>
          <w:rFonts w:ascii="Times New Roman" w:hAnsi="Times New Roman"/>
          <w:sz w:val="24"/>
          <w:szCs w:val="24"/>
        </w:rPr>
        <w:t xml:space="preserve"> </w:t>
      </w:r>
      <m:oMath>
        <m:r>
          <m:rPr>
            <m:sty m:val="p"/>
          </m:rPr>
          <w:rPr>
            <w:rFonts w:ascii="Cambria Math" w:hAnsi="Cambria Math"/>
            <w:sz w:val="24"/>
            <w:szCs w:val="24"/>
          </w:rPr>
          <m:t>C</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 xml:space="preserve">0    if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remaining</m:t>
                      </m:r>
                    </m:sub>
                  </m:sSub>
                  <m:r>
                    <m:rPr>
                      <m:sty m:val="p"/>
                    </m:rPr>
                    <w:rPr>
                      <w:rFonts w:ascii="Cambria Math" w:hAnsi="Cambria Math"/>
                      <w:sz w:val="24"/>
                      <w:szCs w:val="24"/>
                    </w:rPr>
                    <m:t xml:space="preserve">&gt;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safe</m:t>
                      </m:r>
                    </m:sub>
                  </m:sSub>
                  <m:r>
                    <m:rPr>
                      <m:sty m:val="p"/>
                    </m:rPr>
                    <w:rPr>
                      <w:rFonts w:ascii="Cambria Math" w:hAnsi="Cambria Math"/>
                      <w:sz w:val="24"/>
                      <w:szCs w:val="24"/>
                    </w:rPr>
                    <m:t xml:space="preserve"> </m:t>
                  </m:r>
                </m:e>
              </m:mr>
              <m:mr>
                <m:e>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remaining</m:t>
                          </m:r>
                        </m:sub>
                      </m:sSub>
                      <m:r>
                        <m:rPr>
                          <m:sty m:val="p"/>
                        </m:rPr>
                        <w:rPr>
                          <w:rFonts w:ascii="Cambria Math" w:hAnsi="Cambria Math"/>
                          <w:sz w:val="24"/>
                          <w:szCs w:val="24"/>
                        </w:rPr>
                        <m:t>+ε</m:t>
                      </m:r>
                    </m:den>
                  </m:f>
                  <m:r>
                    <m:rPr>
                      <m:sty m:val="p"/>
                    </m:rPr>
                    <w:rPr>
                      <w:rFonts w:ascii="Cambria Math" w:hAnsi="Cambria Math"/>
                      <w:sz w:val="24"/>
                      <w:szCs w:val="24"/>
                    </w:rPr>
                    <m:t xml:space="preserve">  if  0≤</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remaining</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safe</m:t>
                      </m:r>
                    </m:sub>
                  </m:sSub>
                  <m:r>
                    <m:rPr>
                      <m:sty m:val="p"/>
                    </m:rPr>
                    <w:rPr>
                      <w:rFonts w:ascii="Cambria Math" w:hAnsi="Cambria Math"/>
                      <w:sz w:val="24"/>
                      <w:szCs w:val="24"/>
                    </w:rPr>
                    <m:t xml:space="preserve"> </m:t>
                  </m:r>
                </m:e>
              </m:mr>
              <m:mr>
                <m:e>
                  <m:r>
                    <m:rPr>
                      <m:sty m:val="p"/>
                    </m:rPr>
                    <w:rPr>
                      <w:rFonts w:ascii="Cambria Math" w:hAnsi="Cambria Math"/>
                      <w:sz w:val="24"/>
                      <w:szCs w:val="24"/>
                    </w:rPr>
                    <m:t xml:space="preserve">∞          if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remaining</m:t>
                      </m:r>
                    </m:sub>
                  </m:sSub>
                  <m:r>
                    <m:rPr>
                      <m:sty m:val="p"/>
                    </m:rPr>
                    <w:rPr>
                      <w:rFonts w:ascii="Cambria Math" w:hAnsi="Cambria Math"/>
                      <w:sz w:val="24"/>
                      <w:szCs w:val="24"/>
                    </w:rPr>
                    <m:t xml:space="preserve">&lt;0 </m:t>
                  </m:r>
                </m:e>
              </m:mr>
            </m:m>
          </m:e>
        </m:d>
      </m:oMath>
      <w:r w:rsidR="00D601B0" w:rsidRPr="00AF5FCA">
        <w:rPr>
          <w:rFonts w:ascii="Times New Roman" w:eastAsia="Times New Roman" w:hAnsi="Times New Roman"/>
          <w:sz w:val="16"/>
          <w:szCs w:val="16"/>
        </w:rPr>
        <w:t xml:space="preserve">           </w:t>
      </w:r>
      <w:r w:rsidR="006A7A12" w:rsidRPr="00AF5FCA">
        <w:rPr>
          <w:rFonts w:ascii="Times New Roman" w:eastAsia="Times New Roman" w:hAnsi="Times New Roman"/>
          <w:sz w:val="16"/>
          <w:szCs w:val="16"/>
        </w:rPr>
        <w:t xml:space="preserve">                                                      </w:t>
      </w:r>
      <w:r w:rsidR="00D906A2" w:rsidRPr="00AF5FCA">
        <w:rPr>
          <w:rFonts w:ascii="Times New Roman" w:eastAsia="Times New Roman" w:hAnsi="Times New Roman"/>
          <w:sz w:val="24"/>
          <w:szCs w:val="24"/>
        </w:rPr>
        <w:t>(10</w:t>
      </w:r>
      <w:r w:rsidR="00D601B0" w:rsidRPr="00AF5FCA">
        <w:rPr>
          <w:rFonts w:ascii="Times New Roman" w:eastAsia="Times New Roman" w:hAnsi="Times New Roman"/>
          <w:sz w:val="24"/>
          <w:szCs w:val="24"/>
        </w:rPr>
        <w:t>)</w:t>
      </w:r>
    </w:p>
    <w:p w14:paraId="7BB3670F" w14:textId="77777777" w:rsidR="00A26F60" w:rsidRPr="00D705F0" w:rsidRDefault="00A26F60" w:rsidP="00994FB2">
      <w:pPr>
        <w:spacing w:after="0" w:line="480" w:lineRule="auto"/>
        <w:ind w:firstLine="720"/>
        <w:rPr>
          <w:rFonts w:ascii="Times New Roman" w:hAnsi="Times New Roman"/>
          <w:sz w:val="24"/>
          <w:szCs w:val="24"/>
        </w:rPr>
      </w:pPr>
    </w:p>
    <w:p w14:paraId="2C85B704" w14:textId="77777777" w:rsidR="00015FC9" w:rsidRDefault="00015FC9" w:rsidP="005878B2">
      <w:pPr>
        <w:pStyle w:val="ListParagraph"/>
        <w:numPr>
          <w:ilvl w:val="0"/>
          <w:numId w:val="11"/>
        </w:numPr>
        <w:spacing w:after="0" w:line="480" w:lineRule="auto"/>
        <w:rPr>
          <w:rFonts w:ascii="Times New Roman" w:hAnsi="Times New Roman"/>
          <w:sz w:val="24"/>
          <w:szCs w:val="24"/>
        </w:rPr>
      </w:pPr>
      <w:r>
        <w:rPr>
          <w:rFonts w:ascii="Times New Roman" w:hAnsi="Times New Roman"/>
          <w:sz w:val="24"/>
          <w:szCs w:val="24"/>
        </w:rPr>
        <w:t>Energy constrain</w:t>
      </w:r>
      <w:r w:rsidR="00310C66">
        <w:rPr>
          <w:rFonts w:ascii="Times New Roman" w:hAnsi="Times New Roman"/>
          <w:sz w:val="24"/>
          <w:szCs w:val="24"/>
        </w:rPr>
        <w:t>t</w:t>
      </w:r>
      <w:r w:rsidR="00BE1548">
        <w:rPr>
          <w:rFonts w:ascii="Times New Roman" w:hAnsi="Times New Roman"/>
          <w:sz w:val="24"/>
          <w:szCs w:val="24"/>
        </w:rPr>
        <w:t xml:space="preserve"> with non</w:t>
      </w:r>
      <w:r w:rsidR="00697EE4">
        <w:rPr>
          <w:rFonts w:ascii="Times New Roman" w:hAnsi="Times New Roman"/>
          <w:sz w:val="24"/>
          <w:szCs w:val="24"/>
        </w:rPr>
        <w:t>-</w:t>
      </w:r>
      <w:r w:rsidR="00BE1548">
        <w:rPr>
          <w:rFonts w:ascii="Times New Roman" w:hAnsi="Times New Roman"/>
          <w:sz w:val="24"/>
          <w:szCs w:val="24"/>
        </w:rPr>
        <w:t xml:space="preserve">constant power consumption </w:t>
      </w:r>
      <w:r w:rsidR="001F671F">
        <w:rPr>
          <w:rFonts w:ascii="Times New Roman" w:hAnsi="Times New Roman"/>
          <w:sz w:val="24"/>
          <w:szCs w:val="24"/>
        </w:rPr>
        <w:t xml:space="preserve">– </w:t>
      </w:r>
      <w:r w:rsidR="001F671F" w:rsidRPr="001F671F">
        <w:rPr>
          <w:rFonts w:ascii="Times New Roman" w:hAnsi="Times New Roman"/>
          <w:i/>
          <w:sz w:val="24"/>
          <w:szCs w:val="24"/>
        </w:rPr>
        <w:t>C(E)</w:t>
      </w:r>
    </w:p>
    <w:p w14:paraId="20CAE501" w14:textId="77777777" w:rsidR="00BE1548" w:rsidRDefault="0035609C" w:rsidP="00994FB2">
      <w:pPr>
        <w:spacing w:after="0" w:line="480" w:lineRule="auto"/>
        <w:rPr>
          <w:rFonts w:ascii="Times New Roman" w:hAnsi="Times New Roman"/>
          <w:sz w:val="24"/>
          <w:szCs w:val="24"/>
        </w:rPr>
      </w:pPr>
      <w:r>
        <w:rPr>
          <w:rFonts w:ascii="Times New Roman" w:hAnsi="Times New Roman"/>
          <w:sz w:val="24"/>
          <w:szCs w:val="24"/>
        </w:rPr>
        <w:t>Equation 11</w:t>
      </w:r>
      <w:r w:rsidR="00A521EE" w:rsidRPr="00A521EE">
        <w:rPr>
          <w:rFonts w:ascii="Times New Roman" w:hAnsi="Times New Roman"/>
          <w:sz w:val="24"/>
          <w:szCs w:val="24"/>
        </w:rPr>
        <w:t xml:space="preserve"> provides the terminal function for the energy constraint. If the remaining energy at the end of t</w:t>
      </w:r>
      <w:r w:rsidR="00A521EE">
        <w:rPr>
          <w:rFonts w:ascii="Times New Roman" w:hAnsi="Times New Roman"/>
          <w:sz w:val="24"/>
          <w:szCs w:val="24"/>
        </w:rPr>
        <w:t xml:space="preserve">he interval is greater than the energy required to directly head to the desired exit state, then the cost is zero. A cost of zero means that the vehicle’s objective is to cover as much area as possible. If the remaining mission duration at the end of the interval is less than the energy required to head directly to the desired exit state, then the cost function is equal to the inverse of the remaining energy required. However, if the remaining </w:t>
      </w:r>
      <w:r w:rsidR="00DF0CFA">
        <w:rPr>
          <w:rFonts w:ascii="Times New Roman" w:hAnsi="Times New Roman"/>
          <w:sz w:val="24"/>
          <w:szCs w:val="24"/>
        </w:rPr>
        <w:t>energy is less than zero then the cost function is equal to infinity</w:t>
      </w:r>
      <w:r w:rsidR="000E46C9">
        <w:rPr>
          <w:rFonts w:ascii="Times New Roman" w:hAnsi="Times New Roman"/>
          <w:sz w:val="24"/>
          <w:szCs w:val="24"/>
        </w:rPr>
        <w:t>. Moreover, the terminal function with the energy constraint assumes that the energy consumption is not constant since the amount of energy consumption varies due the vehicle’s maneuver. The calculate</w:t>
      </w:r>
      <w:r w:rsidR="003A7983">
        <w:rPr>
          <w:rFonts w:ascii="Times New Roman" w:hAnsi="Times New Roman"/>
          <w:sz w:val="24"/>
          <w:szCs w:val="24"/>
        </w:rPr>
        <w:t>d</w:t>
      </w:r>
      <w:r w:rsidR="000E46C9">
        <w:rPr>
          <w:rFonts w:ascii="Times New Roman" w:hAnsi="Times New Roman"/>
          <w:sz w:val="24"/>
          <w:szCs w:val="24"/>
        </w:rPr>
        <w:t xml:space="preserve"> energy remaining accounts for the energy required by the vehicle for the turning rate used since energy consumption is not constant for different turning rates.  </w:t>
      </w:r>
    </w:p>
    <w:p w14:paraId="22C014F5" w14:textId="77777777" w:rsidR="00A26F60" w:rsidRDefault="00A26F60" w:rsidP="00994FB2">
      <w:pPr>
        <w:spacing w:after="0" w:line="480" w:lineRule="auto"/>
        <w:rPr>
          <w:rFonts w:ascii="Times New Roman" w:hAnsi="Times New Roman"/>
          <w:sz w:val="24"/>
          <w:szCs w:val="24"/>
        </w:rPr>
      </w:pPr>
    </w:p>
    <w:p w14:paraId="3DF0BA52" w14:textId="77777777" w:rsidR="00BF07AA" w:rsidRPr="00AF5FCA" w:rsidRDefault="005F2C0B" w:rsidP="007F03B0">
      <w:pPr>
        <w:pStyle w:val="ListParagraph"/>
        <w:spacing w:after="0" w:line="480" w:lineRule="auto"/>
        <w:ind w:left="0"/>
        <w:jc w:val="right"/>
        <w:rPr>
          <w:rFonts w:ascii="Times New Roman" w:eastAsia="Times New Roman" w:hAnsi="Times New Roman"/>
          <w:sz w:val="24"/>
          <w:szCs w:val="24"/>
        </w:rPr>
      </w:pPr>
      <m:oMath>
        <m:r>
          <w:rPr>
            <w:rFonts w:ascii="Cambria Math" w:eastAsia="Times New Roman" w:hAnsi="Cambria Math"/>
            <w:sz w:val="24"/>
            <w:szCs w:val="24"/>
          </w:rPr>
          <m:t>C</m:t>
        </m:r>
        <m:d>
          <m:dPr>
            <m:ctrlPr>
              <w:rPr>
                <w:rFonts w:ascii="Cambria Math" w:eastAsia="Times New Roman" w:hAnsi="Cambria Math"/>
                <w:sz w:val="24"/>
                <w:szCs w:val="24"/>
              </w:rPr>
            </m:ctrlPr>
          </m:dPr>
          <m:e>
            <m:r>
              <w:rPr>
                <w:rFonts w:ascii="Cambria Math" w:eastAsia="Times New Roman" w:hAnsi="Cambria Math"/>
                <w:sz w:val="24"/>
                <w:szCs w:val="24"/>
              </w:rPr>
              <m:t>E</m:t>
            </m:r>
          </m:e>
        </m:d>
        <m:r>
          <m:rPr>
            <m:sty m:val="p"/>
          </m:rPr>
          <w:rPr>
            <w:rFonts w:ascii="Cambria Math" w:eastAsia="Times New Roman" w:hAnsi="Cambria Math"/>
            <w:sz w:val="24"/>
            <w:szCs w:val="24"/>
          </w:rPr>
          <m:t xml:space="preserve">= </m:t>
        </m:r>
        <m:d>
          <m:dPr>
            <m:begChr m:val="{"/>
            <m:endChr m:val=""/>
            <m:ctrlPr>
              <w:rPr>
                <w:rFonts w:ascii="Cambria Math" w:eastAsia="Times New Roman" w:hAnsi="Cambria Math"/>
                <w:sz w:val="24"/>
                <w:szCs w:val="24"/>
              </w:rPr>
            </m:ctrlPr>
          </m:dPr>
          <m:e>
            <m:m>
              <m:mPr>
                <m:mcs>
                  <m:mc>
                    <m:mcPr>
                      <m:count m:val="1"/>
                      <m:mcJc m:val="center"/>
                    </m:mcPr>
                  </m:mc>
                </m:mcs>
                <m:ctrlPr>
                  <w:rPr>
                    <w:rFonts w:ascii="Cambria Math" w:eastAsia="Times New Roman" w:hAnsi="Cambria Math"/>
                    <w:sz w:val="24"/>
                    <w:szCs w:val="24"/>
                  </w:rPr>
                </m:ctrlPr>
              </m:mPr>
              <m:mr>
                <m:e>
                  <m:r>
                    <m:rPr>
                      <m:sty m:val="p"/>
                    </m:rPr>
                    <w:rPr>
                      <w:rFonts w:ascii="Cambria Math" w:eastAsia="Times New Roman" w:hAnsi="Cambria Math"/>
                      <w:sz w:val="24"/>
                      <w:szCs w:val="24"/>
                    </w:rPr>
                    <m:t xml:space="preserve">0        if </m:t>
                  </m:r>
                  <m:sSub>
                    <m:sSubPr>
                      <m:ctrlPr>
                        <w:rPr>
                          <w:rFonts w:ascii="Cambria Math" w:eastAsia="Times New Roman" w:hAnsi="Cambria Math"/>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available</m:t>
                      </m:r>
                    </m:sub>
                  </m:sSub>
                  <m:r>
                    <m:rPr>
                      <m:sty m:val="p"/>
                    </m:rPr>
                    <w:rPr>
                      <w:rFonts w:ascii="Cambria Math" w:eastAsia="Times New Roman" w:hAnsi="Cambria Math"/>
                      <w:sz w:val="24"/>
                      <w:szCs w:val="24"/>
                    </w:rPr>
                    <m:t>&gt;</m:t>
                  </m:r>
                  <m:sSub>
                    <m:sSubPr>
                      <m:ctrlPr>
                        <w:rPr>
                          <w:rFonts w:ascii="Cambria Math" w:eastAsia="Times New Roman" w:hAnsi="Cambria Math"/>
                          <w:sz w:val="24"/>
                          <w:szCs w:val="24"/>
                        </w:rPr>
                      </m:ctrlPr>
                    </m:sSubPr>
                    <m:e>
                      <m:r>
                        <m:rPr>
                          <m:sty m:val="p"/>
                        </m:rPr>
                        <w:rPr>
                          <w:rFonts w:ascii="Cambria Math" w:eastAsia="Times New Roman" w:hAnsi="Cambria Math"/>
                          <w:sz w:val="24"/>
                          <w:szCs w:val="24"/>
                        </w:rPr>
                        <m:t>P</m:t>
                      </m:r>
                    </m:e>
                    <m:sub>
                      <m:r>
                        <m:rPr>
                          <m:sty m:val="p"/>
                        </m:rPr>
                        <w:rPr>
                          <w:rFonts w:ascii="Cambria Math" w:eastAsia="Times New Roman" w:hAnsi="Cambria Math"/>
                          <w:sz w:val="24"/>
                          <w:szCs w:val="24"/>
                        </w:rPr>
                        <m:t>required</m:t>
                      </m:r>
                    </m:sub>
                  </m:sSub>
                  <m:sSub>
                    <m:sSubPr>
                      <m:ctrlPr>
                        <w:rPr>
                          <w:rFonts w:ascii="Cambria Math" w:eastAsia="Times New Roman" w:hAnsi="Cambria Math"/>
                          <w:sz w:val="24"/>
                          <w:szCs w:val="24"/>
                        </w:rPr>
                      </m:ctrlPr>
                    </m:sSubPr>
                    <m:e>
                      <m:r>
                        <m:rPr>
                          <m:sty m:val="p"/>
                        </m:rPr>
                        <w:rPr>
                          <w:rFonts w:ascii="Cambria Math" w:eastAsia="Times New Roman" w:hAnsi="Cambria Math"/>
                          <w:sz w:val="24"/>
                          <w:szCs w:val="24"/>
                        </w:rPr>
                        <m:t>t</m:t>
                      </m:r>
                    </m:e>
                    <m:sub>
                      <m:r>
                        <m:rPr>
                          <m:sty m:val="p"/>
                        </m:rPr>
                        <w:rPr>
                          <w:rFonts w:ascii="Cambria Math" w:eastAsia="Times New Roman" w:hAnsi="Cambria Math"/>
                          <w:sz w:val="24"/>
                          <w:szCs w:val="24"/>
                        </w:rPr>
                        <m:t>exit</m:t>
                      </m:r>
                    </m:sub>
                  </m:sSub>
                </m:e>
              </m:mr>
              <m:mr>
                <m:e>
                  <m:f>
                    <m:fPr>
                      <m:ctrlPr>
                        <w:rPr>
                          <w:rFonts w:ascii="Cambria Math" w:eastAsia="Times New Roman" w:hAnsi="Cambria Math"/>
                          <w:sz w:val="24"/>
                          <w:szCs w:val="24"/>
                        </w:rPr>
                      </m:ctrlPr>
                    </m:fPr>
                    <m:num>
                      <m:r>
                        <m:rPr>
                          <m:sty m:val="p"/>
                        </m:rPr>
                        <w:rPr>
                          <w:rFonts w:ascii="Cambria Math" w:eastAsia="Times New Roman" w:hAnsi="Cambria Math"/>
                          <w:sz w:val="24"/>
                          <w:szCs w:val="24"/>
                        </w:rPr>
                        <m:t>1</m:t>
                      </m:r>
                    </m:num>
                    <m:den>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available</m:t>
                          </m:r>
                        </m:sub>
                      </m:sSub>
                    </m:den>
                  </m:f>
                  <m:r>
                    <m:rPr>
                      <m:sty m:val="p"/>
                    </m:rPr>
                    <w:rPr>
                      <w:rFonts w:ascii="Cambria Math" w:eastAsia="Times New Roman" w:hAnsi="Cambria Math"/>
                      <w:sz w:val="24"/>
                      <w:szCs w:val="24"/>
                    </w:rPr>
                    <m:t xml:space="preserve">     if 0≤</m:t>
                  </m:r>
                  <m:sSub>
                    <m:sSubPr>
                      <m:ctrlPr>
                        <w:rPr>
                          <w:rFonts w:ascii="Cambria Math" w:eastAsia="Times New Roman" w:hAnsi="Cambria Math"/>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available</m:t>
                      </m:r>
                    </m:sub>
                  </m:sSub>
                  <m:r>
                    <m:rPr>
                      <m:sty m:val="p"/>
                    </m:rPr>
                    <w:rPr>
                      <w:rFonts w:ascii="Cambria Math" w:eastAsia="Times New Roman" w:hAnsi="Cambria Math"/>
                      <w:sz w:val="24"/>
                      <w:szCs w:val="24"/>
                    </w:rPr>
                    <m:t>≤</m:t>
                  </m:r>
                  <m:sSub>
                    <m:sSubPr>
                      <m:ctrlPr>
                        <w:rPr>
                          <w:rFonts w:ascii="Cambria Math" w:eastAsia="Times New Roman" w:hAnsi="Cambria Math"/>
                          <w:sz w:val="24"/>
                          <w:szCs w:val="24"/>
                        </w:rPr>
                      </m:ctrlPr>
                    </m:sSubPr>
                    <m:e>
                      <m:r>
                        <m:rPr>
                          <m:sty m:val="p"/>
                        </m:rPr>
                        <w:rPr>
                          <w:rFonts w:ascii="Cambria Math" w:eastAsia="Times New Roman" w:hAnsi="Cambria Math"/>
                          <w:sz w:val="24"/>
                          <w:szCs w:val="24"/>
                        </w:rPr>
                        <m:t>P</m:t>
                      </m:r>
                    </m:e>
                    <m:sub>
                      <m:r>
                        <m:rPr>
                          <m:sty m:val="p"/>
                        </m:rPr>
                        <w:rPr>
                          <w:rFonts w:ascii="Cambria Math" w:eastAsia="Times New Roman" w:hAnsi="Cambria Math"/>
                          <w:sz w:val="24"/>
                          <w:szCs w:val="24"/>
                        </w:rPr>
                        <m:t>required</m:t>
                      </m:r>
                    </m:sub>
                  </m:sSub>
                  <m:sSub>
                    <m:sSubPr>
                      <m:ctrlPr>
                        <w:rPr>
                          <w:rFonts w:ascii="Cambria Math" w:eastAsia="Times New Roman" w:hAnsi="Cambria Math"/>
                          <w:sz w:val="24"/>
                          <w:szCs w:val="24"/>
                        </w:rPr>
                      </m:ctrlPr>
                    </m:sSubPr>
                    <m:e>
                      <m:r>
                        <m:rPr>
                          <m:sty m:val="p"/>
                        </m:rPr>
                        <w:rPr>
                          <w:rFonts w:ascii="Cambria Math" w:eastAsia="Times New Roman" w:hAnsi="Cambria Math"/>
                          <w:sz w:val="24"/>
                          <w:szCs w:val="24"/>
                        </w:rPr>
                        <m:t>t</m:t>
                      </m:r>
                    </m:e>
                    <m:sub>
                      <m:r>
                        <m:rPr>
                          <m:sty m:val="p"/>
                        </m:rPr>
                        <w:rPr>
                          <w:rFonts w:ascii="Cambria Math" w:eastAsia="Times New Roman" w:hAnsi="Cambria Math"/>
                          <w:sz w:val="24"/>
                          <w:szCs w:val="24"/>
                        </w:rPr>
                        <m:t>exit</m:t>
                      </m:r>
                    </m:sub>
                  </m:sSub>
                </m:e>
              </m:mr>
              <m:mr>
                <m:e>
                  <m:r>
                    <m:rPr>
                      <m:sty m:val="p"/>
                    </m:rPr>
                    <w:rPr>
                      <w:rFonts w:ascii="Cambria Math" w:eastAsia="Times New Roman" w:hAnsi="Cambria Math"/>
                      <w:sz w:val="24"/>
                      <w:szCs w:val="24"/>
                    </w:rPr>
                    <m:t xml:space="preserve">∞                            if  </m:t>
                  </m:r>
                  <m:sSub>
                    <m:sSubPr>
                      <m:ctrlPr>
                        <w:rPr>
                          <w:rFonts w:ascii="Cambria Math" w:eastAsia="Times New Roman" w:hAnsi="Cambria Math"/>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available</m:t>
                      </m:r>
                    </m:sub>
                  </m:sSub>
                  <m:r>
                    <m:rPr>
                      <m:sty m:val="p"/>
                    </m:rPr>
                    <w:rPr>
                      <w:rFonts w:ascii="Cambria Math" w:eastAsia="Times New Roman" w:hAnsi="Cambria Math"/>
                      <w:sz w:val="24"/>
                      <w:szCs w:val="24"/>
                    </w:rPr>
                    <m:t xml:space="preserve">&lt;0 </m:t>
                  </m:r>
                </m:e>
              </m:mr>
            </m:m>
          </m:e>
        </m:d>
      </m:oMath>
      <w:r w:rsidR="00BF07AA" w:rsidRPr="00AF5FCA">
        <w:rPr>
          <w:rFonts w:ascii="Times New Roman" w:eastAsia="Times New Roman" w:hAnsi="Times New Roman"/>
          <w:sz w:val="18"/>
          <w:szCs w:val="18"/>
        </w:rPr>
        <w:t xml:space="preserve"> </w:t>
      </w:r>
      <w:r w:rsidR="00D601B0" w:rsidRPr="00AF5FCA">
        <w:rPr>
          <w:rFonts w:ascii="Times New Roman" w:eastAsia="Times New Roman" w:hAnsi="Times New Roman"/>
          <w:sz w:val="18"/>
          <w:szCs w:val="18"/>
        </w:rPr>
        <w:t xml:space="preserve">    </w:t>
      </w:r>
      <w:r w:rsidR="00BF07AA" w:rsidRPr="00AF5FCA">
        <w:rPr>
          <w:rFonts w:ascii="Times New Roman" w:eastAsia="Times New Roman" w:hAnsi="Times New Roman"/>
          <w:sz w:val="18"/>
          <w:szCs w:val="18"/>
        </w:rPr>
        <w:t xml:space="preserve">  </w:t>
      </w:r>
      <w:r w:rsidR="006A7A12" w:rsidRPr="00AF5FCA">
        <w:rPr>
          <w:rFonts w:ascii="Times New Roman" w:eastAsia="Times New Roman" w:hAnsi="Times New Roman"/>
          <w:sz w:val="18"/>
          <w:szCs w:val="18"/>
        </w:rPr>
        <w:t xml:space="preserve">                                             </w:t>
      </w:r>
      <w:r w:rsidR="00BF07AA" w:rsidRPr="00AF5FCA">
        <w:rPr>
          <w:rFonts w:ascii="Times New Roman" w:eastAsia="Times New Roman" w:hAnsi="Times New Roman"/>
          <w:sz w:val="24"/>
          <w:szCs w:val="24"/>
        </w:rPr>
        <w:t>(</w:t>
      </w:r>
      <w:r w:rsidR="0035609C" w:rsidRPr="00AF5FCA">
        <w:rPr>
          <w:rFonts w:ascii="Times New Roman" w:eastAsia="Times New Roman" w:hAnsi="Times New Roman"/>
          <w:sz w:val="24"/>
          <w:szCs w:val="24"/>
        </w:rPr>
        <w:t>11</w:t>
      </w:r>
      <w:r w:rsidR="00BF07AA" w:rsidRPr="00AF5FCA">
        <w:rPr>
          <w:rFonts w:ascii="Times New Roman" w:eastAsia="Times New Roman" w:hAnsi="Times New Roman"/>
          <w:sz w:val="24"/>
          <w:szCs w:val="24"/>
        </w:rPr>
        <w:t>)</w:t>
      </w:r>
    </w:p>
    <w:p w14:paraId="5728A1EC" w14:textId="77777777" w:rsidR="00A26F60" w:rsidRPr="00AF5FCA" w:rsidRDefault="00A26F60" w:rsidP="007F03B0">
      <w:pPr>
        <w:pStyle w:val="ListParagraph"/>
        <w:spacing w:after="0" w:line="480" w:lineRule="auto"/>
        <w:ind w:left="0"/>
        <w:jc w:val="right"/>
        <w:rPr>
          <w:rFonts w:ascii="Times New Roman" w:eastAsia="Times New Roman" w:hAnsi="Times New Roman"/>
          <w:sz w:val="24"/>
          <w:szCs w:val="24"/>
        </w:rPr>
      </w:pPr>
    </w:p>
    <w:p w14:paraId="4CD8B52C" w14:textId="77777777" w:rsidR="00C929C6" w:rsidRPr="00BF07AA" w:rsidRDefault="00C929C6" w:rsidP="007F03B0">
      <w:pPr>
        <w:pStyle w:val="ListParagraph"/>
        <w:numPr>
          <w:ilvl w:val="0"/>
          <w:numId w:val="1"/>
        </w:numPr>
        <w:spacing w:after="0" w:line="480" w:lineRule="auto"/>
        <w:rPr>
          <w:rFonts w:ascii="Times New Roman" w:hAnsi="Times New Roman"/>
          <w:sz w:val="24"/>
          <w:szCs w:val="24"/>
        </w:rPr>
      </w:pPr>
      <w:r w:rsidRPr="00AF5FCA">
        <w:rPr>
          <w:rFonts w:ascii="Times New Roman" w:eastAsia="Times New Roman" w:hAnsi="Times New Roman"/>
          <w:sz w:val="24"/>
          <w:szCs w:val="24"/>
        </w:rPr>
        <w:t>Power required</w:t>
      </w:r>
    </w:p>
    <w:p w14:paraId="30AB3C0A" w14:textId="45B49861" w:rsidR="005517E5" w:rsidRDefault="00D601B0" w:rsidP="00994FB2">
      <w:pPr>
        <w:spacing w:after="0" w:line="480" w:lineRule="auto"/>
        <w:rPr>
          <w:rFonts w:ascii="Times New Roman" w:hAnsi="Times New Roman"/>
          <w:sz w:val="24"/>
          <w:szCs w:val="24"/>
        </w:rPr>
      </w:pPr>
      <w:r>
        <w:rPr>
          <w:rFonts w:ascii="Times New Roman" w:hAnsi="Times New Roman"/>
          <w:sz w:val="24"/>
          <w:szCs w:val="24"/>
        </w:rPr>
        <w:t>In order to optimize the trajectory that satisfies the energy constraint requires calculating the power requirements of the vehicle during a maneuver and the power required to reach the desired exit states, using a direct path</w:t>
      </w:r>
      <w:r w:rsidR="005517E5">
        <w:rPr>
          <w:rFonts w:ascii="Times New Roman" w:hAnsi="Times New Roman"/>
          <w:sz w:val="24"/>
          <w:szCs w:val="24"/>
        </w:rPr>
        <w:t xml:space="preserve"> </w:t>
      </w:r>
      <w:sdt>
        <w:sdtPr>
          <w:rPr>
            <w:rFonts w:ascii="Times New Roman" w:hAnsi="Times New Roman"/>
            <w:sz w:val="24"/>
            <w:szCs w:val="24"/>
          </w:rPr>
          <w:id w:val="1550035008"/>
          <w:citation/>
        </w:sdtPr>
        <w:sdtEndPr/>
        <w:sdtContent>
          <w:r w:rsidR="00995A8D">
            <w:rPr>
              <w:rFonts w:ascii="Times New Roman" w:hAnsi="Times New Roman"/>
              <w:sz w:val="24"/>
              <w:szCs w:val="24"/>
            </w:rPr>
            <w:fldChar w:fldCharType="begin"/>
          </w:r>
          <w:r w:rsidR="00995A8D">
            <w:rPr>
              <w:rFonts w:ascii="Times New Roman" w:hAnsi="Times New Roman"/>
              <w:sz w:val="24"/>
              <w:szCs w:val="24"/>
            </w:rPr>
            <w:instrText xml:space="preserve"> CITATION Dan06 \l 1033 </w:instrText>
          </w:r>
          <w:r w:rsidR="00995A8D">
            <w:rPr>
              <w:rFonts w:ascii="Times New Roman" w:hAnsi="Times New Roman"/>
              <w:sz w:val="24"/>
              <w:szCs w:val="24"/>
            </w:rPr>
            <w:fldChar w:fldCharType="separate"/>
          </w:r>
          <w:r w:rsidR="00995A8D" w:rsidRPr="00995A8D">
            <w:rPr>
              <w:rFonts w:ascii="Times New Roman" w:hAnsi="Times New Roman"/>
              <w:noProof/>
              <w:sz w:val="24"/>
              <w:szCs w:val="24"/>
            </w:rPr>
            <w:t>[11]</w:t>
          </w:r>
          <w:r w:rsidR="00995A8D">
            <w:rPr>
              <w:rFonts w:ascii="Times New Roman" w:hAnsi="Times New Roman"/>
              <w:sz w:val="24"/>
              <w:szCs w:val="24"/>
            </w:rPr>
            <w:fldChar w:fldCharType="end"/>
          </w:r>
        </w:sdtContent>
      </w:sdt>
      <w:r w:rsidR="00995A8D">
        <w:rPr>
          <w:rFonts w:ascii="Times New Roman" w:hAnsi="Times New Roman"/>
          <w:noProof/>
          <w:sz w:val="24"/>
          <w:szCs w:val="24"/>
        </w:rPr>
        <w:t>-</w:t>
      </w:r>
      <w:sdt>
        <w:sdtPr>
          <w:rPr>
            <w:rFonts w:ascii="Times New Roman" w:hAnsi="Times New Roman"/>
            <w:noProof/>
            <w:sz w:val="24"/>
            <w:szCs w:val="24"/>
          </w:rPr>
          <w:id w:val="-2014143324"/>
          <w:citation/>
        </w:sdtPr>
        <w:sdtEndPr/>
        <w:sdtContent>
          <w:r w:rsidR="00995A8D">
            <w:rPr>
              <w:rFonts w:ascii="Times New Roman" w:hAnsi="Times New Roman"/>
              <w:noProof/>
              <w:sz w:val="24"/>
              <w:szCs w:val="24"/>
            </w:rPr>
            <w:fldChar w:fldCharType="begin"/>
          </w:r>
          <w:r w:rsidR="00995A8D">
            <w:rPr>
              <w:rFonts w:ascii="Times New Roman" w:hAnsi="Times New Roman"/>
              <w:noProof/>
              <w:sz w:val="24"/>
              <w:szCs w:val="24"/>
            </w:rPr>
            <w:instrText xml:space="preserve"> CITATION Joh05 \l 1033 </w:instrText>
          </w:r>
          <w:r w:rsidR="00995A8D">
            <w:rPr>
              <w:rFonts w:ascii="Times New Roman" w:hAnsi="Times New Roman"/>
              <w:noProof/>
              <w:sz w:val="24"/>
              <w:szCs w:val="24"/>
            </w:rPr>
            <w:fldChar w:fldCharType="separate"/>
          </w:r>
          <w:r w:rsidR="00995A8D">
            <w:rPr>
              <w:rFonts w:ascii="Times New Roman" w:hAnsi="Times New Roman"/>
              <w:noProof/>
              <w:sz w:val="24"/>
              <w:szCs w:val="24"/>
            </w:rPr>
            <w:t xml:space="preserve"> </w:t>
          </w:r>
          <w:r w:rsidR="00995A8D" w:rsidRPr="00995A8D">
            <w:rPr>
              <w:rFonts w:ascii="Times New Roman" w:hAnsi="Times New Roman"/>
              <w:noProof/>
              <w:sz w:val="24"/>
              <w:szCs w:val="24"/>
            </w:rPr>
            <w:t>[12]</w:t>
          </w:r>
          <w:r w:rsidR="00995A8D">
            <w:rPr>
              <w:rFonts w:ascii="Times New Roman" w:hAnsi="Times New Roman"/>
              <w:noProof/>
              <w:sz w:val="24"/>
              <w:szCs w:val="24"/>
            </w:rPr>
            <w:fldChar w:fldCharType="end"/>
          </w:r>
        </w:sdtContent>
      </w:sdt>
      <w:r>
        <w:rPr>
          <w:rFonts w:ascii="Times New Roman" w:hAnsi="Times New Roman"/>
          <w:sz w:val="24"/>
          <w:szCs w:val="24"/>
        </w:rPr>
        <w:t xml:space="preserve">. Equation </w:t>
      </w:r>
      <w:r w:rsidR="0035609C">
        <w:rPr>
          <w:rFonts w:ascii="Times New Roman" w:hAnsi="Times New Roman"/>
          <w:sz w:val="24"/>
          <w:szCs w:val="24"/>
        </w:rPr>
        <w:t>12</w:t>
      </w:r>
      <w:r>
        <w:rPr>
          <w:rFonts w:ascii="Times New Roman" w:hAnsi="Times New Roman"/>
          <w:sz w:val="24"/>
          <w:szCs w:val="24"/>
        </w:rPr>
        <w:t xml:space="preserve"> </w:t>
      </w:r>
      <w:r w:rsidR="00380FC8">
        <w:rPr>
          <w:rFonts w:ascii="Times New Roman" w:hAnsi="Times New Roman"/>
          <w:sz w:val="24"/>
          <w:szCs w:val="24"/>
        </w:rPr>
        <w:t xml:space="preserve">calculates the power required by the vehicle to reach the exit state using a direct path. </w:t>
      </w:r>
      <w:r w:rsidR="005517E5">
        <w:rPr>
          <w:rFonts w:ascii="Times New Roman" w:hAnsi="Times New Roman"/>
          <w:sz w:val="24"/>
          <w:szCs w:val="24"/>
        </w:rPr>
        <w:t xml:space="preserve">Equation </w:t>
      </w:r>
      <w:r w:rsidR="0035609C">
        <w:rPr>
          <w:rFonts w:ascii="Times New Roman" w:hAnsi="Times New Roman"/>
          <w:sz w:val="24"/>
          <w:szCs w:val="24"/>
        </w:rPr>
        <w:t>13</w:t>
      </w:r>
      <w:r w:rsidR="005517E5">
        <w:rPr>
          <w:rFonts w:ascii="Times New Roman" w:hAnsi="Times New Roman"/>
          <w:sz w:val="24"/>
          <w:szCs w:val="24"/>
        </w:rPr>
        <w:t xml:space="preserve"> calculates the powers required by the vehicle for particular maneuver. The power required by a maneuver is a function of the load factor of the maneuver.</w:t>
      </w:r>
      <w:r w:rsidR="000269C4">
        <w:rPr>
          <w:rFonts w:ascii="Times New Roman" w:hAnsi="Times New Roman"/>
          <w:sz w:val="24"/>
          <w:szCs w:val="24"/>
        </w:rPr>
        <w:t xml:space="preserve"> Equation </w:t>
      </w:r>
      <w:r w:rsidR="0035609C">
        <w:rPr>
          <w:rFonts w:ascii="Times New Roman" w:hAnsi="Times New Roman"/>
          <w:sz w:val="24"/>
          <w:szCs w:val="24"/>
        </w:rPr>
        <w:t>14</w:t>
      </w:r>
      <w:r w:rsidR="000269C4">
        <w:rPr>
          <w:rFonts w:ascii="Times New Roman" w:hAnsi="Times New Roman"/>
          <w:sz w:val="24"/>
          <w:szCs w:val="24"/>
        </w:rPr>
        <w:t xml:space="preserve"> calculates the load factor of the maneuver, which </w:t>
      </w:r>
      <w:r w:rsidR="003A7983">
        <w:rPr>
          <w:rFonts w:ascii="Times New Roman" w:hAnsi="Times New Roman"/>
          <w:sz w:val="24"/>
          <w:szCs w:val="24"/>
        </w:rPr>
        <w:t xml:space="preserve">in turn </w:t>
      </w:r>
      <w:r w:rsidR="000269C4">
        <w:rPr>
          <w:rFonts w:ascii="Times New Roman" w:hAnsi="Times New Roman"/>
          <w:sz w:val="24"/>
          <w:szCs w:val="24"/>
        </w:rPr>
        <w:t>is a function of the turn rate</w:t>
      </w:r>
      <w:r w:rsidR="003A7983">
        <w:rPr>
          <w:rFonts w:ascii="Times New Roman" w:hAnsi="Times New Roman"/>
          <w:sz w:val="24"/>
          <w:szCs w:val="24"/>
        </w:rPr>
        <w:t xml:space="preserve">,  </w:t>
      </w:r>
      <m:oMath>
        <m:acc>
          <m:accPr>
            <m:chr m:val="̇"/>
            <m:ctrlPr>
              <w:rPr>
                <w:rFonts w:ascii="Cambria Math" w:hAnsi="Cambria Math"/>
                <w:i/>
                <w:sz w:val="24"/>
                <w:szCs w:val="24"/>
              </w:rPr>
            </m:ctrlPr>
          </m:accPr>
          <m:e>
            <m:r>
              <w:rPr>
                <w:rFonts w:ascii="Cambria Math" w:hAnsi="Cambria Math"/>
                <w:sz w:val="24"/>
                <w:szCs w:val="24"/>
              </w:rPr>
              <m:t>θ</m:t>
            </m:r>
          </m:e>
        </m:acc>
      </m:oMath>
      <w:r w:rsidR="000269C4">
        <w:rPr>
          <w:rFonts w:ascii="Times New Roman" w:hAnsi="Times New Roman"/>
          <w:sz w:val="24"/>
          <w:szCs w:val="24"/>
        </w:rPr>
        <w:t xml:space="preserve">. </w:t>
      </w:r>
    </w:p>
    <w:p w14:paraId="342B2A6B" w14:textId="77777777" w:rsidR="0072754F" w:rsidRPr="00AF5FCA" w:rsidRDefault="00C432B6" w:rsidP="007F03B0">
      <w:pPr>
        <w:spacing w:after="0" w:line="480" w:lineRule="auto"/>
        <w:jc w:val="right"/>
        <w:rPr>
          <w:rFonts w:ascii="Times New Roman" w:eastAsia="Times New Roman" w:hAnsi="Times New Roman"/>
          <w:sz w:val="20"/>
          <w:szCs w:val="20"/>
        </w:rPr>
      </w:pPr>
      <m:oMath>
        <m:sSub>
          <m:sSubPr>
            <m:ctrlPr>
              <w:rPr>
                <w:rFonts w:ascii="Cambria Math" w:eastAsia="Times New Roman" w:hAnsi="Cambria Math"/>
              </w:rPr>
            </m:ctrlPr>
          </m:sSubPr>
          <m:e>
            <m:r>
              <m:rPr>
                <m:sty m:val="p"/>
              </m:rPr>
              <w:rPr>
                <w:rFonts w:ascii="Cambria Math" w:eastAsia="Times New Roman" w:hAnsi="Cambria Math"/>
              </w:rPr>
              <m:t>P</m:t>
            </m:r>
          </m:e>
          <m:sub>
            <m:r>
              <m:rPr>
                <m:sty m:val="p"/>
              </m:rPr>
              <w:rPr>
                <w:rFonts w:ascii="Cambria Math" w:eastAsia="Times New Roman" w:hAnsi="Cambria Math"/>
              </w:rPr>
              <m:t>required</m:t>
            </m:r>
          </m:sub>
        </m:sSub>
        <m:r>
          <m:rPr>
            <m:sty m:val="p"/>
          </m:rPr>
          <w:rPr>
            <w:rFonts w:ascii="Cambria Math" w:eastAsia="Times New Roman" w:hAnsi="Cambria Math"/>
          </w:rPr>
          <m:t>=vD=v</m:t>
        </m:r>
        <m:d>
          <m:dPr>
            <m:ctrlPr>
              <w:rPr>
                <w:rFonts w:ascii="Cambria Math" w:eastAsia="Times New Roman" w:hAnsi="Cambria Math"/>
              </w:rPr>
            </m:ctrlPr>
          </m:dPr>
          <m:e>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2</m:t>
                </m:r>
              </m:den>
            </m:f>
            <m:r>
              <m:rPr>
                <m:sty m:val="p"/>
              </m:rPr>
              <w:rPr>
                <w:rFonts w:ascii="Cambria Math" w:eastAsia="Times New Roman" w:hAnsi="Cambria Math"/>
              </w:rPr>
              <m:t>ρ</m:t>
            </m:r>
            <m:sSup>
              <m:sSupPr>
                <m:ctrlPr>
                  <w:rPr>
                    <w:rFonts w:ascii="Cambria Math" w:eastAsia="Times New Roman" w:hAnsi="Cambria Math"/>
                  </w:rPr>
                </m:ctrlPr>
              </m:sSupPr>
              <m:e>
                <m:r>
                  <m:rPr>
                    <m:sty m:val="p"/>
                  </m:rPr>
                  <w:rPr>
                    <w:rFonts w:ascii="Cambria Math" w:eastAsia="Times New Roman" w:hAnsi="Cambria Math"/>
                  </w:rPr>
                  <m:t>v</m:t>
                </m:r>
              </m:e>
              <m:sup>
                <m:r>
                  <m:rPr>
                    <m:sty m:val="p"/>
                  </m:rPr>
                  <w:rPr>
                    <w:rFonts w:ascii="Cambria Math" w:eastAsia="Times New Roman" w:hAnsi="Cambria Math"/>
                  </w:rPr>
                  <m:t>2</m:t>
                </m:r>
              </m:sup>
            </m:sSup>
            <m:r>
              <m:rPr>
                <m:sty m:val="p"/>
              </m:rPr>
              <w:rPr>
                <w:rFonts w:ascii="Cambria Math" w:eastAsia="Times New Roman" w:hAnsi="Cambria Math"/>
              </w:rPr>
              <m:t>S</m:t>
            </m:r>
            <m:sSub>
              <m:sSubPr>
                <m:ctrlPr>
                  <w:rPr>
                    <w:rFonts w:ascii="Cambria Math" w:eastAsia="Times New Roman" w:hAnsi="Cambria Math"/>
                  </w:rPr>
                </m:ctrlPr>
              </m:sSubPr>
              <m:e>
                <m:r>
                  <m:rPr>
                    <m:sty m:val="p"/>
                  </m:rPr>
                  <w:rPr>
                    <w:rFonts w:ascii="Cambria Math" w:eastAsia="Times New Roman" w:hAnsi="Cambria Math"/>
                  </w:rPr>
                  <m:t>C</m:t>
                </m:r>
              </m:e>
              <m:sub>
                <m:sSub>
                  <m:sSubPr>
                    <m:ctrlPr>
                      <w:rPr>
                        <w:rFonts w:ascii="Cambria Math" w:eastAsia="Times New Roman" w:hAnsi="Cambria Math"/>
                      </w:rPr>
                    </m:ctrlPr>
                  </m:sSubPr>
                  <m:e>
                    <m:r>
                      <m:rPr>
                        <m:sty m:val="p"/>
                      </m:rPr>
                      <w:rPr>
                        <w:rFonts w:ascii="Cambria Math" w:eastAsia="Times New Roman" w:hAnsi="Cambria Math"/>
                      </w:rPr>
                      <m:t>D</m:t>
                    </m:r>
                  </m:e>
                  <m:sub>
                    <m:r>
                      <m:rPr>
                        <m:sty m:val="p"/>
                      </m:rPr>
                      <w:rPr>
                        <w:rFonts w:ascii="Cambria Math" w:eastAsia="Times New Roman" w:hAnsi="Cambria Math"/>
                      </w:rPr>
                      <m:t>0</m:t>
                    </m:r>
                  </m:sub>
                </m:sSub>
              </m:sub>
            </m:sSub>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2</m:t>
                </m:r>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mg</m:t>
                        </m:r>
                      </m:e>
                    </m:d>
                  </m:e>
                  <m:sup>
                    <m:r>
                      <m:rPr>
                        <m:sty m:val="p"/>
                      </m:rPr>
                      <w:rPr>
                        <w:rFonts w:ascii="Cambria Math" w:eastAsia="Times New Roman" w:hAnsi="Cambria Math"/>
                      </w:rPr>
                      <m:t>2</m:t>
                    </m:r>
                  </m:sup>
                </m:sSup>
              </m:num>
              <m:den>
                <m:r>
                  <m:rPr>
                    <m:sty m:val="p"/>
                  </m:rPr>
                  <w:rPr>
                    <w:rFonts w:ascii="Cambria Math" w:eastAsia="Times New Roman" w:hAnsi="Cambria Math"/>
                  </w:rPr>
                  <m:t>ρ</m:t>
                </m:r>
                <m:sSup>
                  <m:sSupPr>
                    <m:ctrlPr>
                      <w:rPr>
                        <w:rFonts w:ascii="Cambria Math" w:eastAsia="Times New Roman" w:hAnsi="Cambria Math"/>
                      </w:rPr>
                    </m:ctrlPr>
                  </m:sSupPr>
                  <m:e>
                    <m:r>
                      <m:rPr>
                        <m:sty m:val="p"/>
                      </m:rPr>
                      <w:rPr>
                        <w:rFonts w:ascii="Cambria Math" w:eastAsia="Times New Roman" w:hAnsi="Cambria Math"/>
                      </w:rPr>
                      <m:t>v</m:t>
                    </m:r>
                  </m:e>
                  <m:sup>
                    <m:r>
                      <m:rPr>
                        <m:sty m:val="p"/>
                      </m:rPr>
                      <w:rPr>
                        <w:rFonts w:ascii="Cambria Math" w:eastAsia="Times New Roman" w:hAnsi="Cambria Math"/>
                      </w:rPr>
                      <m:t>2</m:t>
                    </m:r>
                  </m:sup>
                </m:sSup>
                <m:r>
                  <m:rPr>
                    <m:sty m:val="p"/>
                  </m:rPr>
                  <w:rPr>
                    <w:rFonts w:ascii="Cambria Math" w:eastAsia="Times New Roman" w:hAnsi="Cambria Math"/>
                  </w:rPr>
                  <m:t>SπARe</m:t>
                </m:r>
              </m:den>
            </m:f>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r>
          <w:rPr>
            <w:rFonts w:ascii="Cambria Math" w:eastAsia="Times New Roman" w:hAnsi="Cambria Math"/>
          </w:rPr>
          <m:t>ρS</m:t>
        </m:r>
        <m:sSup>
          <m:sSupPr>
            <m:ctrlPr>
              <w:rPr>
                <w:rFonts w:ascii="Cambria Math" w:eastAsia="Times New Roman" w:hAnsi="Cambria Math"/>
                <w:i/>
              </w:rPr>
            </m:ctrlPr>
          </m:sSupPr>
          <m:e>
            <m:r>
              <w:rPr>
                <w:rFonts w:ascii="Cambria Math" w:eastAsia="Times New Roman" w:hAnsi="Cambria Math"/>
              </w:rPr>
              <m:t>v</m:t>
            </m:r>
          </m:e>
          <m:sup>
            <m:r>
              <w:rPr>
                <w:rFonts w:ascii="Cambria Math" w:eastAsia="Times New Roman" w:hAnsi="Cambria Math"/>
              </w:rPr>
              <m:t>3</m:t>
            </m:r>
          </m:sup>
        </m:sSup>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C</m:t>
                </m:r>
              </m:e>
              <m:sub>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0</m:t>
                    </m:r>
                  </m:sub>
                </m:sSub>
              </m:sub>
            </m:sSub>
            <m:r>
              <w:rPr>
                <w:rFonts w:ascii="Cambria Math" w:eastAsia="Times New Roman" w:hAnsi="Cambria Math"/>
              </w:rPr>
              <m:t>+3</m:t>
            </m:r>
            <m:sSub>
              <m:sSubPr>
                <m:ctrlPr>
                  <w:rPr>
                    <w:rFonts w:ascii="Cambria Math" w:eastAsia="Times New Roman" w:hAnsi="Cambria Math"/>
                    <w:i/>
                  </w:rPr>
                </m:ctrlPr>
              </m:sSubPr>
              <m:e>
                <m:r>
                  <w:rPr>
                    <w:rFonts w:ascii="Cambria Math" w:eastAsia="Times New Roman" w:hAnsi="Cambria Math"/>
                  </w:rPr>
                  <m:t>C</m:t>
                </m:r>
              </m:e>
              <m:sub>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0</m:t>
                    </m:r>
                  </m:sub>
                </m:sSub>
              </m:sub>
            </m:sSub>
          </m:e>
        </m:d>
      </m:oMath>
      <w:r w:rsidR="005517E5" w:rsidRPr="00AF5FCA">
        <w:rPr>
          <w:rFonts w:ascii="Times New Roman" w:eastAsia="Times New Roman" w:hAnsi="Times New Roman"/>
          <w:sz w:val="20"/>
          <w:szCs w:val="20"/>
        </w:rPr>
        <w:t xml:space="preserve">   </w:t>
      </w:r>
      <w:r w:rsidR="006A7A12" w:rsidRPr="00AF5FCA">
        <w:rPr>
          <w:rFonts w:ascii="Times New Roman" w:eastAsia="Times New Roman" w:hAnsi="Times New Roman"/>
          <w:sz w:val="20"/>
          <w:szCs w:val="20"/>
        </w:rPr>
        <w:t xml:space="preserve">                                           </w:t>
      </w:r>
      <w:r w:rsidR="0035609C" w:rsidRPr="00AF5FCA">
        <w:rPr>
          <w:rFonts w:ascii="Times New Roman" w:eastAsia="Times New Roman" w:hAnsi="Times New Roman"/>
          <w:sz w:val="20"/>
          <w:szCs w:val="20"/>
        </w:rPr>
        <w:t>(12</w:t>
      </w:r>
      <w:r w:rsidR="005517E5" w:rsidRPr="00AF5FCA">
        <w:rPr>
          <w:rFonts w:ascii="Times New Roman" w:eastAsia="Times New Roman" w:hAnsi="Times New Roman"/>
          <w:sz w:val="20"/>
          <w:szCs w:val="20"/>
        </w:rPr>
        <w:t>)</w:t>
      </w:r>
    </w:p>
    <w:p w14:paraId="77071C17" w14:textId="77777777" w:rsidR="005517E5" w:rsidRPr="00AF5FCA" w:rsidRDefault="00C432B6" w:rsidP="007F03B0">
      <w:pPr>
        <w:spacing w:after="0" w:line="480" w:lineRule="auto"/>
        <w:jc w:val="right"/>
        <w:rPr>
          <w:rFonts w:ascii="Times New Roman" w:eastAsia="Times New Roman" w:hAnsi="Times New Roman"/>
          <w:sz w:val="20"/>
          <w:szCs w:val="20"/>
        </w:rPr>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traj</m:t>
            </m:r>
          </m:sub>
        </m:sSub>
        <m:r>
          <m:rPr>
            <m:sty m:val="p"/>
          </m:rPr>
          <w:rPr>
            <w:rFonts w:ascii="Cambria Math" w:hAnsi="Cambria Math"/>
          </w:rPr>
          <m:t>=</m:t>
        </m:r>
        <m:r>
          <m:rPr>
            <m:sty m:val="p"/>
          </m:rPr>
          <w:rPr>
            <w:rFonts w:ascii="Cambria Math" w:eastAsia="Times New Roman" w:hAnsi="Cambria Math"/>
          </w:rPr>
          <m:t>vD=v</m:t>
        </m:r>
        <m:d>
          <m:dPr>
            <m:ctrlPr>
              <w:rPr>
                <w:rFonts w:ascii="Cambria Math" w:eastAsia="Times New Roman" w:hAnsi="Cambria Math"/>
              </w:rPr>
            </m:ctrlPr>
          </m:dPr>
          <m:e>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2</m:t>
                </m:r>
              </m:den>
            </m:f>
            <m:r>
              <m:rPr>
                <m:sty m:val="p"/>
              </m:rPr>
              <w:rPr>
                <w:rFonts w:ascii="Cambria Math" w:eastAsia="Times New Roman" w:hAnsi="Cambria Math"/>
              </w:rPr>
              <m:t>ρ</m:t>
            </m:r>
            <m:sSup>
              <m:sSupPr>
                <m:ctrlPr>
                  <w:rPr>
                    <w:rFonts w:ascii="Cambria Math" w:eastAsia="Times New Roman" w:hAnsi="Cambria Math"/>
                  </w:rPr>
                </m:ctrlPr>
              </m:sSupPr>
              <m:e>
                <m:r>
                  <m:rPr>
                    <m:sty m:val="p"/>
                  </m:rPr>
                  <w:rPr>
                    <w:rFonts w:ascii="Cambria Math" w:eastAsia="Times New Roman" w:hAnsi="Cambria Math"/>
                  </w:rPr>
                  <m:t>v</m:t>
                </m:r>
              </m:e>
              <m:sup>
                <m:r>
                  <m:rPr>
                    <m:sty m:val="p"/>
                  </m:rPr>
                  <w:rPr>
                    <w:rFonts w:ascii="Cambria Math" w:eastAsia="Times New Roman" w:hAnsi="Cambria Math"/>
                  </w:rPr>
                  <m:t>2</m:t>
                </m:r>
              </m:sup>
            </m:sSup>
            <m:r>
              <m:rPr>
                <m:sty m:val="p"/>
              </m:rPr>
              <w:rPr>
                <w:rFonts w:ascii="Cambria Math" w:eastAsia="Times New Roman" w:hAnsi="Cambria Math"/>
              </w:rPr>
              <m:t>S</m:t>
            </m:r>
            <m:sSub>
              <m:sSubPr>
                <m:ctrlPr>
                  <w:rPr>
                    <w:rFonts w:ascii="Cambria Math" w:eastAsia="Times New Roman" w:hAnsi="Cambria Math"/>
                  </w:rPr>
                </m:ctrlPr>
              </m:sSubPr>
              <m:e>
                <m:r>
                  <m:rPr>
                    <m:sty m:val="p"/>
                  </m:rPr>
                  <w:rPr>
                    <w:rFonts w:ascii="Cambria Math" w:eastAsia="Times New Roman" w:hAnsi="Cambria Math"/>
                  </w:rPr>
                  <m:t>C</m:t>
                </m:r>
              </m:e>
              <m:sub>
                <m:sSub>
                  <m:sSubPr>
                    <m:ctrlPr>
                      <w:rPr>
                        <w:rFonts w:ascii="Cambria Math" w:eastAsia="Times New Roman" w:hAnsi="Cambria Math"/>
                      </w:rPr>
                    </m:ctrlPr>
                  </m:sSubPr>
                  <m:e>
                    <m:r>
                      <m:rPr>
                        <m:sty m:val="p"/>
                      </m:rPr>
                      <w:rPr>
                        <w:rFonts w:ascii="Cambria Math" w:eastAsia="Times New Roman" w:hAnsi="Cambria Math"/>
                      </w:rPr>
                      <m:t>D</m:t>
                    </m:r>
                  </m:e>
                  <m:sub>
                    <m:r>
                      <m:rPr>
                        <m:sty m:val="p"/>
                      </m:rPr>
                      <w:rPr>
                        <w:rFonts w:ascii="Cambria Math" w:eastAsia="Times New Roman" w:hAnsi="Cambria Math"/>
                      </w:rPr>
                      <m:t>0</m:t>
                    </m:r>
                  </m:sub>
                </m:sSub>
              </m:sub>
            </m:sSub>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2</m:t>
                </m:r>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mg</m:t>
                        </m:r>
                      </m:e>
                    </m:d>
                  </m:e>
                  <m:sup>
                    <m:r>
                      <m:rPr>
                        <m:sty m:val="p"/>
                      </m:rPr>
                      <w:rPr>
                        <w:rFonts w:ascii="Cambria Math" w:eastAsia="Times New Roman" w:hAnsi="Cambria Math"/>
                      </w:rPr>
                      <m:t>2</m:t>
                    </m:r>
                  </m:sup>
                </m:sSup>
                <m:sSup>
                  <m:sSupPr>
                    <m:ctrlPr>
                      <w:rPr>
                        <w:rFonts w:ascii="Cambria Math" w:eastAsia="Times New Roman" w:hAnsi="Cambria Math"/>
                      </w:rPr>
                    </m:ctrlPr>
                  </m:sSupPr>
                  <m:e>
                    <m:r>
                      <m:rPr>
                        <m:sty m:val="p"/>
                      </m:rPr>
                      <w:rPr>
                        <w:rFonts w:ascii="Cambria Math" w:eastAsia="Times New Roman" w:hAnsi="Cambria Math"/>
                      </w:rPr>
                      <m:t>n</m:t>
                    </m:r>
                  </m:e>
                  <m:sup>
                    <m:r>
                      <m:rPr>
                        <m:sty m:val="p"/>
                      </m:rPr>
                      <w:rPr>
                        <w:rFonts w:ascii="Cambria Math" w:eastAsia="Times New Roman" w:hAnsi="Cambria Math"/>
                      </w:rPr>
                      <m:t>2</m:t>
                    </m:r>
                  </m:sup>
                </m:sSup>
              </m:num>
              <m:den>
                <m:r>
                  <m:rPr>
                    <m:sty m:val="p"/>
                  </m:rPr>
                  <w:rPr>
                    <w:rFonts w:ascii="Cambria Math" w:eastAsia="Times New Roman" w:hAnsi="Cambria Math"/>
                  </w:rPr>
                  <m:t>ρ</m:t>
                </m:r>
                <m:sSup>
                  <m:sSupPr>
                    <m:ctrlPr>
                      <w:rPr>
                        <w:rFonts w:ascii="Cambria Math" w:eastAsia="Times New Roman" w:hAnsi="Cambria Math"/>
                      </w:rPr>
                    </m:ctrlPr>
                  </m:sSupPr>
                  <m:e>
                    <m:r>
                      <m:rPr>
                        <m:sty m:val="p"/>
                      </m:rPr>
                      <w:rPr>
                        <w:rFonts w:ascii="Cambria Math" w:eastAsia="Times New Roman" w:hAnsi="Cambria Math"/>
                      </w:rPr>
                      <m:t>v</m:t>
                    </m:r>
                  </m:e>
                  <m:sup>
                    <m:r>
                      <m:rPr>
                        <m:sty m:val="p"/>
                      </m:rPr>
                      <w:rPr>
                        <w:rFonts w:ascii="Cambria Math" w:eastAsia="Times New Roman" w:hAnsi="Cambria Math"/>
                      </w:rPr>
                      <m:t>2</m:t>
                    </m:r>
                  </m:sup>
                </m:sSup>
                <m:r>
                  <m:rPr>
                    <m:sty m:val="p"/>
                  </m:rPr>
                  <w:rPr>
                    <w:rFonts w:ascii="Cambria Math" w:eastAsia="Times New Roman" w:hAnsi="Cambria Math"/>
                  </w:rPr>
                  <m:t>SπARe</m:t>
                </m:r>
              </m:den>
            </m:f>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r>
          <w:rPr>
            <w:rFonts w:ascii="Cambria Math" w:eastAsia="Times New Roman" w:hAnsi="Cambria Math"/>
          </w:rPr>
          <m:t>ρS</m:t>
        </m:r>
        <m:sSup>
          <m:sSupPr>
            <m:ctrlPr>
              <w:rPr>
                <w:rFonts w:ascii="Cambria Math" w:eastAsia="Times New Roman" w:hAnsi="Cambria Math"/>
                <w:i/>
              </w:rPr>
            </m:ctrlPr>
          </m:sSupPr>
          <m:e>
            <m:r>
              <w:rPr>
                <w:rFonts w:ascii="Cambria Math" w:eastAsia="Times New Roman" w:hAnsi="Cambria Math"/>
              </w:rPr>
              <m:t>v</m:t>
            </m:r>
          </m:e>
          <m:sup>
            <m:r>
              <w:rPr>
                <w:rFonts w:ascii="Cambria Math" w:eastAsia="Times New Roman" w:hAnsi="Cambria Math"/>
              </w:rPr>
              <m:t>3</m:t>
            </m:r>
          </m:sup>
        </m:sSup>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C</m:t>
                </m:r>
              </m:e>
              <m:sub>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0</m:t>
                    </m:r>
                  </m:sub>
                </m:sSub>
              </m:sub>
            </m:sSub>
            <m:r>
              <w:rPr>
                <w:rFonts w:ascii="Cambria Math" w:eastAsia="Times New Roman" w:hAnsi="Cambria Math"/>
              </w:rPr>
              <m:t>+3</m:t>
            </m:r>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2</m:t>
                </m:r>
              </m:sup>
            </m:sSup>
            <m:sSub>
              <m:sSubPr>
                <m:ctrlPr>
                  <w:rPr>
                    <w:rFonts w:ascii="Cambria Math" w:eastAsia="Times New Roman" w:hAnsi="Cambria Math"/>
                    <w:i/>
                  </w:rPr>
                </m:ctrlPr>
              </m:sSubPr>
              <m:e>
                <m:r>
                  <w:rPr>
                    <w:rFonts w:ascii="Cambria Math" w:eastAsia="Times New Roman" w:hAnsi="Cambria Math"/>
                  </w:rPr>
                  <m:t>C</m:t>
                </m:r>
              </m:e>
              <m:sub>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0</m:t>
                    </m:r>
                  </m:sub>
                </m:sSub>
              </m:sub>
            </m:sSub>
          </m:e>
        </m:d>
      </m:oMath>
      <w:r w:rsidR="005517E5" w:rsidRPr="00AF5FCA">
        <w:rPr>
          <w:rFonts w:ascii="Times New Roman" w:eastAsia="Times New Roman" w:hAnsi="Times New Roman"/>
          <w:sz w:val="20"/>
          <w:szCs w:val="20"/>
        </w:rPr>
        <w:t xml:space="preserve">   </w:t>
      </w:r>
      <w:r w:rsidR="006A7A12" w:rsidRPr="00AF5FCA">
        <w:rPr>
          <w:rFonts w:ascii="Times New Roman" w:eastAsia="Times New Roman" w:hAnsi="Times New Roman"/>
          <w:sz w:val="20"/>
          <w:szCs w:val="20"/>
        </w:rPr>
        <w:t xml:space="preserve">                                           </w:t>
      </w:r>
      <w:r w:rsidR="0035609C" w:rsidRPr="00AF5FCA">
        <w:rPr>
          <w:rFonts w:ascii="Times New Roman" w:eastAsia="Times New Roman" w:hAnsi="Times New Roman"/>
          <w:sz w:val="20"/>
          <w:szCs w:val="20"/>
        </w:rPr>
        <w:t>(13</w:t>
      </w:r>
      <w:r w:rsidR="005517E5" w:rsidRPr="00AF5FCA">
        <w:rPr>
          <w:rFonts w:ascii="Times New Roman" w:eastAsia="Times New Roman" w:hAnsi="Times New Roman"/>
          <w:sz w:val="20"/>
          <w:szCs w:val="20"/>
        </w:rPr>
        <w:t>)</w:t>
      </w:r>
    </w:p>
    <w:p w14:paraId="66CD9AA9" w14:textId="77777777" w:rsidR="00D601B0" w:rsidRPr="00AF5FCA" w:rsidRDefault="005F2C0B" w:rsidP="007F03B0">
      <w:pPr>
        <w:spacing w:after="0" w:line="480" w:lineRule="auto"/>
        <w:jc w:val="right"/>
        <w:rPr>
          <w:rFonts w:ascii="Times New Roman" w:eastAsia="Times New Roman" w:hAnsi="Times New Roman"/>
          <w:sz w:val="24"/>
          <w:szCs w:val="24"/>
        </w:rPr>
      </w:pPr>
      <m:oMath>
        <m:r>
          <m:rPr>
            <m:sty m:val="p"/>
          </m:rPr>
          <w:rPr>
            <w:rFonts w:ascii="Cambria Math" w:eastAsia="Times New Roman" w:hAnsi="Cambria Math"/>
          </w:rPr>
          <m:t>n=</m:t>
        </m:r>
        <m:rad>
          <m:radPr>
            <m:degHide m:val="1"/>
            <m:ctrlPr>
              <w:rPr>
                <w:rFonts w:ascii="Cambria Math" w:eastAsia="Times New Roman" w:hAnsi="Cambria Math"/>
              </w:rPr>
            </m:ctrlPr>
          </m:radPr>
          <m:deg/>
          <m:e>
            <m:sSup>
              <m:sSupPr>
                <m:ctrlPr>
                  <w:rPr>
                    <w:rFonts w:ascii="Cambria Math" w:eastAsia="Times New Roman" w:hAnsi="Cambria Math"/>
                  </w:rPr>
                </m:ctrlPr>
              </m:sSupPr>
              <m:e>
                <m:d>
                  <m:dPr>
                    <m:ctrlPr>
                      <w:rPr>
                        <w:rFonts w:ascii="Cambria Math" w:eastAsia="Times New Roman" w:hAnsi="Cambria Math"/>
                      </w:rPr>
                    </m:ctrlPr>
                  </m:dPr>
                  <m:e>
                    <m:f>
                      <m:fPr>
                        <m:ctrlPr>
                          <w:rPr>
                            <w:rFonts w:ascii="Cambria Math" w:eastAsia="Times New Roman" w:hAnsi="Cambria Math"/>
                          </w:rPr>
                        </m:ctrlPr>
                      </m:fPr>
                      <m:num>
                        <m:acc>
                          <m:accPr>
                            <m:chr m:val="̇"/>
                            <m:ctrlPr>
                              <w:rPr>
                                <w:rFonts w:ascii="Cambria Math" w:eastAsia="Times New Roman" w:hAnsi="Cambria Math"/>
                              </w:rPr>
                            </m:ctrlPr>
                          </m:accPr>
                          <m:e>
                            <m:r>
                              <m:rPr>
                                <m:sty m:val="p"/>
                              </m:rPr>
                              <w:rPr>
                                <w:rFonts w:ascii="Cambria Math" w:eastAsia="Times New Roman" w:hAnsi="Cambria Math"/>
                              </w:rPr>
                              <m:t>θ</m:t>
                            </m:r>
                          </m:e>
                        </m:acc>
                        <m:r>
                          <m:rPr>
                            <m:sty m:val="p"/>
                          </m:rPr>
                          <w:rPr>
                            <w:rFonts w:ascii="Cambria Math" w:eastAsia="Times New Roman" w:hAnsi="Cambria Math"/>
                          </w:rPr>
                          <m:t>v</m:t>
                        </m:r>
                      </m:num>
                      <m:den>
                        <m:r>
                          <m:rPr>
                            <m:sty m:val="p"/>
                          </m:rPr>
                          <w:rPr>
                            <w:rFonts w:ascii="Cambria Math" w:eastAsia="Times New Roman" w:hAnsi="Cambria Math"/>
                          </w:rPr>
                          <m:t>g</m:t>
                        </m:r>
                      </m:den>
                    </m:f>
                  </m:e>
                </m:d>
              </m:e>
              <m:sup>
                <m:r>
                  <m:rPr>
                    <m:sty m:val="p"/>
                  </m:rPr>
                  <w:rPr>
                    <w:rFonts w:ascii="Cambria Math" w:eastAsia="Times New Roman" w:hAnsi="Cambria Math"/>
                  </w:rPr>
                  <m:t>2</m:t>
                </m:r>
              </m:sup>
            </m:sSup>
            <m:r>
              <m:rPr>
                <m:sty m:val="p"/>
              </m:rPr>
              <w:rPr>
                <w:rFonts w:ascii="Cambria Math" w:eastAsia="Times New Roman" w:hAnsi="Cambria Math"/>
              </w:rPr>
              <m:t>+1</m:t>
            </m:r>
          </m:e>
        </m:rad>
      </m:oMath>
      <w:r w:rsidR="000269C4" w:rsidRPr="00AF5FCA">
        <w:rPr>
          <w:rFonts w:ascii="Times New Roman" w:eastAsia="Times New Roman" w:hAnsi="Times New Roman"/>
          <w:sz w:val="20"/>
          <w:szCs w:val="20"/>
        </w:rPr>
        <w:t xml:space="preserve">       </w:t>
      </w:r>
      <w:r w:rsidR="000269C4" w:rsidRPr="00AF5FCA">
        <w:rPr>
          <w:rFonts w:ascii="Times New Roman" w:eastAsia="Times New Roman" w:hAnsi="Times New Roman"/>
          <w:sz w:val="24"/>
          <w:szCs w:val="24"/>
        </w:rPr>
        <w:t xml:space="preserve">         </w:t>
      </w:r>
      <w:r w:rsidR="006A7A12" w:rsidRPr="00AF5FCA">
        <w:rPr>
          <w:rFonts w:ascii="Times New Roman" w:eastAsia="Times New Roman" w:hAnsi="Times New Roman"/>
          <w:sz w:val="24"/>
          <w:szCs w:val="24"/>
        </w:rPr>
        <w:t xml:space="preserve">                                         </w:t>
      </w:r>
      <w:r w:rsidR="0035609C" w:rsidRPr="00AF5FCA">
        <w:rPr>
          <w:rFonts w:ascii="Times New Roman" w:eastAsia="Times New Roman" w:hAnsi="Times New Roman"/>
          <w:sz w:val="24"/>
          <w:szCs w:val="24"/>
        </w:rPr>
        <w:t>(14</w:t>
      </w:r>
      <w:r w:rsidR="000269C4" w:rsidRPr="00AF5FCA">
        <w:rPr>
          <w:rFonts w:ascii="Times New Roman" w:eastAsia="Times New Roman" w:hAnsi="Times New Roman"/>
          <w:sz w:val="24"/>
          <w:szCs w:val="24"/>
        </w:rPr>
        <w:t>)</w:t>
      </w:r>
    </w:p>
    <w:p w14:paraId="78B32C6B" w14:textId="77777777" w:rsidR="00255BB6" w:rsidRPr="002F5098" w:rsidRDefault="00255BB6" w:rsidP="005878B2">
      <w:pPr>
        <w:pStyle w:val="ListParagraph"/>
        <w:numPr>
          <w:ilvl w:val="0"/>
          <w:numId w:val="6"/>
        </w:numPr>
        <w:spacing w:after="0" w:line="480" w:lineRule="auto"/>
        <w:jc w:val="center"/>
        <w:rPr>
          <w:rFonts w:ascii="Times New Roman" w:hAnsi="Times New Roman"/>
          <w:b/>
          <w:sz w:val="24"/>
          <w:szCs w:val="24"/>
        </w:rPr>
      </w:pPr>
      <w:r>
        <w:rPr>
          <w:rFonts w:ascii="Times New Roman" w:hAnsi="Times New Roman"/>
          <w:b/>
          <w:sz w:val="24"/>
          <w:szCs w:val="24"/>
        </w:rPr>
        <w:t xml:space="preserve">6-DOF UAV Simulation Platform </w:t>
      </w:r>
    </w:p>
    <w:p w14:paraId="0CBBFBB6" w14:textId="77777777" w:rsidR="00255BB6" w:rsidRDefault="00255BB6" w:rsidP="007F03B0">
      <w:pPr>
        <w:spacing w:after="0" w:line="480" w:lineRule="auto"/>
        <w:jc w:val="right"/>
        <w:rPr>
          <w:rFonts w:ascii="Times New Roman" w:hAnsi="Times New Roman"/>
          <w:sz w:val="24"/>
          <w:szCs w:val="24"/>
        </w:rPr>
      </w:pPr>
      <w:r>
        <w:rPr>
          <w:rFonts w:ascii="Times New Roman" w:hAnsi="Times New Roman"/>
          <w:sz w:val="24"/>
          <w:szCs w:val="24"/>
        </w:rPr>
        <w:t xml:space="preserve">. </w:t>
      </w:r>
    </w:p>
    <w:p w14:paraId="22B42BE4" w14:textId="58F90199" w:rsidR="00994FB2" w:rsidRDefault="00255BB6" w:rsidP="005878B2">
      <w:pPr>
        <w:spacing w:after="0" w:line="480" w:lineRule="auto"/>
        <w:rPr>
          <w:rFonts w:ascii="Times New Roman" w:hAnsi="Times New Roman"/>
          <w:sz w:val="24"/>
          <w:szCs w:val="24"/>
        </w:rPr>
      </w:pPr>
      <w:r>
        <w:rPr>
          <w:rFonts w:ascii="Times New Roman" w:hAnsi="Times New Roman"/>
          <w:sz w:val="24"/>
          <w:szCs w:val="24"/>
        </w:rPr>
        <w:t xml:space="preserve">The performance of the optimal path planning algorithm is evaluated through its implementation on a high-fidelity 6-DOF </w:t>
      </w:r>
      <w:r w:rsidR="005B207E">
        <w:rPr>
          <w:rFonts w:ascii="Times New Roman" w:hAnsi="Times New Roman"/>
          <w:sz w:val="24"/>
          <w:szCs w:val="24"/>
        </w:rPr>
        <w:t xml:space="preserve">nonlinear </w:t>
      </w:r>
      <w:r>
        <w:rPr>
          <w:rFonts w:ascii="Times New Roman" w:hAnsi="Times New Roman"/>
          <w:sz w:val="24"/>
          <w:szCs w:val="24"/>
        </w:rPr>
        <w:t xml:space="preserve">simulation </w:t>
      </w:r>
      <w:r w:rsidR="005B207E">
        <w:rPr>
          <w:rFonts w:ascii="Times New Roman" w:hAnsi="Times New Roman"/>
          <w:sz w:val="24"/>
          <w:szCs w:val="24"/>
        </w:rPr>
        <w:t xml:space="preserve">of a </w:t>
      </w:r>
      <w:r>
        <w:rPr>
          <w:rFonts w:ascii="Times New Roman" w:hAnsi="Times New Roman"/>
          <w:sz w:val="24"/>
          <w:szCs w:val="24"/>
        </w:rPr>
        <w:t xml:space="preserve">UAV in the Matlab/Simulink environment. The UAV </w:t>
      </w:r>
      <w:r w:rsidR="005B207E">
        <w:rPr>
          <w:rFonts w:ascii="Times New Roman" w:hAnsi="Times New Roman"/>
          <w:sz w:val="24"/>
          <w:szCs w:val="24"/>
        </w:rPr>
        <w:t>is assumed to be a 1/10</w:t>
      </w:r>
      <w:r w:rsidR="005B207E" w:rsidRPr="005878B2">
        <w:rPr>
          <w:rFonts w:ascii="Times New Roman" w:hAnsi="Times New Roman"/>
          <w:sz w:val="24"/>
          <w:szCs w:val="24"/>
          <w:vertAlign w:val="superscript"/>
        </w:rPr>
        <w:t>th</w:t>
      </w:r>
      <w:r w:rsidR="005B207E">
        <w:rPr>
          <w:rFonts w:ascii="Times New Roman" w:hAnsi="Times New Roman"/>
          <w:sz w:val="24"/>
          <w:szCs w:val="24"/>
        </w:rPr>
        <w:t xml:space="preserve"> scale model of the Navion general aviation aircraft, allowing for the determination of its geometry and mass properties. </w:t>
      </w:r>
      <w:r w:rsidR="00592004">
        <w:rPr>
          <w:rFonts w:ascii="Times New Roman" w:hAnsi="Times New Roman"/>
          <w:sz w:val="24"/>
          <w:szCs w:val="24"/>
        </w:rPr>
        <w:t xml:space="preserve">The UAV has an elevator, ailerons and rudder to control its motion. Additionally, it has a battery powered motor that produces a </w:t>
      </w:r>
      <w:r w:rsidR="00592004">
        <w:rPr>
          <w:rFonts w:ascii="Times New Roman" w:hAnsi="Times New Roman"/>
          <w:sz w:val="24"/>
          <w:szCs w:val="24"/>
        </w:rPr>
        <w:lastRenderedPageBreak/>
        <w:t>constant thrust throughout the mission.</w:t>
      </w:r>
      <w:r>
        <w:rPr>
          <w:rFonts w:ascii="Times New Roman" w:hAnsi="Times New Roman"/>
          <w:sz w:val="24"/>
          <w:szCs w:val="24"/>
        </w:rPr>
        <w:t xml:space="preserve"> </w:t>
      </w:r>
      <w:r w:rsidR="005B207E">
        <w:rPr>
          <w:rFonts w:ascii="Times New Roman" w:hAnsi="Times New Roman"/>
          <w:sz w:val="24"/>
          <w:szCs w:val="24"/>
        </w:rPr>
        <w:t>The aerodynamic coefficients that are required to determine the forces and moments acting on the UAV to complete the 6-DOF simulation model</w:t>
      </w:r>
      <w:r>
        <w:rPr>
          <w:rFonts w:ascii="Times New Roman" w:hAnsi="Times New Roman"/>
          <w:sz w:val="24"/>
          <w:szCs w:val="24"/>
        </w:rPr>
        <w:t xml:space="preserve"> </w:t>
      </w:r>
      <w:r w:rsidR="005B207E">
        <w:rPr>
          <w:rFonts w:ascii="Times New Roman" w:hAnsi="Times New Roman"/>
          <w:sz w:val="24"/>
          <w:szCs w:val="24"/>
        </w:rPr>
        <w:t>were obtained usin</w:t>
      </w:r>
      <w:r w:rsidR="006E15FC">
        <w:rPr>
          <w:rFonts w:ascii="Times New Roman" w:hAnsi="Times New Roman"/>
          <w:sz w:val="24"/>
          <w:szCs w:val="24"/>
        </w:rPr>
        <w:t xml:space="preserve">g the USAF Datcom software </w:t>
      </w:r>
      <w:sdt>
        <w:sdtPr>
          <w:rPr>
            <w:rFonts w:ascii="Times New Roman" w:hAnsi="Times New Roman"/>
            <w:sz w:val="24"/>
            <w:szCs w:val="24"/>
          </w:rPr>
          <w:id w:val="-1554304968"/>
          <w:citation/>
        </w:sdtPr>
        <w:sdtEndPr/>
        <w:sdtContent>
          <w:r w:rsidR="00995A8D">
            <w:rPr>
              <w:rFonts w:ascii="Times New Roman" w:hAnsi="Times New Roman"/>
              <w:sz w:val="24"/>
              <w:szCs w:val="24"/>
            </w:rPr>
            <w:fldChar w:fldCharType="begin"/>
          </w:r>
          <w:r w:rsidR="00995A8D">
            <w:rPr>
              <w:rFonts w:ascii="Times New Roman" w:hAnsi="Times New Roman"/>
              <w:sz w:val="24"/>
              <w:szCs w:val="24"/>
            </w:rPr>
            <w:instrText xml:space="preserve"> CITATION DAT14 \l 1033 </w:instrText>
          </w:r>
          <w:r w:rsidR="00995A8D">
            <w:rPr>
              <w:rFonts w:ascii="Times New Roman" w:hAnsi="Times New Roman"/>
              <w:sz w:val="24"/>
              <w:szCs w:val="24"/>
            </w:rPr>
            <w:fldChar w:fldCharType="separate"/>
          </w:r>
          <w:r w:rsidR="00995A8D" w:rsidRPr="00995A8D">
            <w:rPr>
              <w:rFonts w:ascii="Times New Roman" w:hAnsi="Times New Roman"/>
              <w:noProof/>
              <w:sz w:val="24"/>
              <w:szCs w:val="24"/>
            </w:rPr>
            <w:t>[13]</w:t>
          </w:r>
          <w:r w:rsidR="00995A8D">
            <w:rPr>
              <w:rFonts w:ascii="Times New Roman" w:hAnsi="Times New Roman"/>
              <w:sz w:val="24"/>
              <w:szCs w:val="24"/>
            </w:rPr>
            <w:fldChar w:fldCharType="end"/>
          </w:r>
        </w:sdtContent>
      </w:sdt>
      <w:r w:rsidR="00995A8D">
        <w:rPr>
          <w:rFonts w:ascii="Times New Roman" w:hAnsi="Times New Roman"/>
          <w:sz w:val="24"/>
          <w:szCs w:val="24"/>
        </w:rPr>
        <w:t xml:space="preserve"> </w:t>
      </w:r>
      <w:r w:rsidR="005B207E">
        <w:rPr>
          <w:rFonts w:ascii="Times New Roman" w:hAnsi="Times New Roman"/>
          <w:sz w:val="24"/>
          <w:szCs w:val="24"/>
        </w:rPr>
        <w:t>for a given operating condition and imported into Matlab. The 6-DOF equations of motion are written as follows</w:t>
      </w:r>
    </w:p>
    <w:p w14:paraId="75049B33" w14:textId="77777777" w:rsidR="005B207E" w:rsidRDefault="005F2C0B" w:rsidP="005878B2">
      <w:pPr>
        <w:keepNext/>
        <w:spacing w:after="0" w:line="480" w:lineRule="auto"/>
      </w:pPr>
      <w:r w:rsidRPr="00AF5FCA">
        <w:rPr>
          <w:rFonts w:ascii="Times New Roman" w:hAnsi="Times New Roman"/>
          <w:noProof/>
          <w:sz w:val="24"/>
          <w:szCs w:val="24"/>
        </w:rPr>
        <w:drawing>
          <wp:inline distT="0" distB="0" distL="0" distR="0" wp14:anchorId="23EF850E" wp14:editId="36D01FE3">
            <wp:extent cx="5943600" cy="403098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inline>
        </w:drawing>
      </w:r>
    </w:p>
    <w:p w14:paraId="4CC2D768" w14:textId="77777777" w:rsidR="00343376" w:rsidRDefault="005B207E" w:rsidP="0006153A">
      <w:pPr>
        <w:pStyle w:val="Caption"/>
        <w:rPr>
          <w:rFonts w:ascii="Times New Roman" w:hAnsi="Times New Roman"/>
          <w:color w:val="auto"/>
          <w:sz w:val="24"/>
          <w:szCs w:val="24"/>
        </w:rPr>
      </w:pPr>
      <w:r w:rsidRPr="0006153A">
        <w:rPr>
          <w:rFonts w:ascii="Times New Roman" w:hAnsi="Times New Roman"/>
          <w:color w:val="auto"/>
          <w:sz w:val="24"/>
          <w:szCs w:val="24"/>
        </w:rPr>
        <w:t xml:space="preserve">Figure </w:t>
      </w:r>
      <w:r w:rsidRPr="0006153A">
        <w:rPr>
          <w:rFonts w:ascii="Times New Roman" w:hAnsi="Times New Roman"/>
          <w:color w:val="auto"/>
          <w:sz w:val="24"/>
          <w:szCs w:val="24"/>
        </w:rPr>
        <w:fldChar w:fldCharType="begin"/>
      </w:r>
      <w:r w:rsidRPr="0006153A">
        <w:rPr>
          <w:rFonts w:ascii="Times New Roman" w:hAnsi="Times New Roman"/>
          <w:color w:val="auto"/>
          <w:sz w:val="24"/>
          <w:szCs w:val="24"/>
        </w:rPr>
        <w:instrText xml:space="preserve"> SEQ Figure \* ARABIC </w:instrText>
      </w:r>
      <w:r w:rsidRPr="0006153A">
        <w:rPr>
          <w:rFonts w:ascii="Times New Roman" w:hAnsi="Times New Roman"/>
          <w:color w:val="auto"/>
          <w:sz w:val="24"/>
          <w:szCs w:val="24"/>
        </w:rPr>
        <w:fldChar w:fldCharType="separate"/>
      </w:r>
      <w:r w:rsidR="00CD0DE5" w:rsidRPr="0006153A">
        <w:rPr>
          <w:rFonts w:ascii="Times New Roman" w:hAnsi="Times New Roman"/>
          <w:noProof/>
          <w:color w:val="auto"/>
          <w:sz w:val="24"/>
          <w:szCs w:val="24"/>
        </w:rPr>
        <w:t>5</w:t>
      </w:r>
      <w:r w:rsidRPr="0006153A">
        <w:rPr>
          <w:rFonts w:ascii="Times New Roman" w:hAnsi="Times New Roman"/>
          <w:color w:val="auto"/>
          <w:sz w:val="24"/>
          <w:szCs w:val="24"/>
        </w:rPr>
        <w:fldChar w:fldCharType="end"/>
      </w:r>
      <w:r w:rsidRPr="0006153A">
        <w:rPr>
          <w:rFonts w:ascii="Times New Roman" w:hAnsi="Times New Roman"/>
          <w:color w:val="auto"/>
          <w:sz w:val="24"/>
          <w:szCs w:val="24"/>
        </w:rPr>
        <w:t>: 6-DOF Dynamics of UAV. Fx, Fy, Fz, L, M, N are the aerodynamic forces and moments acting on the aircraft.</w:t>
      </w:r>
    </w:p>
    <w:p w14:paraId="69CE8F90" w14:textId="77777777" w:rsidR="0006153A" w:rsidRPr="0006153A" w:rsidRDefault="0006153A" w:rsidP="0006153A"/>
    <w:p w14:paraId="34667EE6" w14:textId="77777777" w:rsidR="00752DB5" w:rsidRDefault="005B207E" w:rsidP="00752DB5">
      <w:pPr>
        <w:spacing w:after="0" w:line="480" w:lineRule="auto"/>
        <w:rPr>
          <w:rFonts w:ascii="Times New Roman" w:hAnsi="Times New Roman"/>
          <w:sz w:val="24"/>
          <w:szCs w:val="24"/>
        </w:rPr>
      </w:pPr>
      <w:r>
        <w:rPr>
          <w:rFonts w:ascii="Times New Roman" w:hAnsi="Times New Roman"/>
          <w:sz w:val="24"/>
          <w:szCs w:val="24"/>
        </w:rPr>
        <w:t xml:space="preserve">The optimization procedure assumes that the aircraft is flying at a constant velocity and fixed altitude. Additionally, it assumes that </w:t>
      </w:r>
      <w:r w:rsidR="00592004">
        <w:rPr>
          <w:rFonts w:ascii="Times New Roman" w:hAnsi="Times New Roman"/>
          <w:sz w:val="24"/>
          <w:szCs w:val="24"/>
        </w:rPr>
        <w:t xml:space="preserve">the </w:t>
      </w:r>
      <w:r>
        <w:rPr>
          <w:rFonts w:ascii="Times New Roman" w:hAnsi="Times New Roman"/>
          <w:sz w:val="24"/>
          <w:szCs w:val="24"/>
        </w:rPr>
        <w:t>turn rate</w:t>
      </w:r>
      <w:r w:rsidR="0006153A">
        <w:rPr>
          <w:rFonts w:ascii="Times New Roman" w:hAnsi="Times New Roman"/>
          <w:sz w:val="24"/>
          <w:szCs w:val="24"/>
        </w:rPr>
        <w:t xml:space="preserve"> selected by the optimization</w:t>
      </w:r>
      <w:r>
        <w:rPr>
          <w:rFonts w:ascii="Times New Roman" w:hAnsi="Times New Roman"/>
          <w:sz w:val="24"/>
          <w:szCs w:val="24"/>
        </w:rPr>
        <w:t xml:space="preserve"> can be </w:t>
      </w:r>
      <w:r w:rsidR="00592004">
        <w:rPr>
          <w:rFonts w:ascii="Times New Roman" w:hAnsi="Times New Roman"/>
          <w:sz w:val="24"/>
          <w:szCs w:val="24"/>
        </w:rPr>
        <w:t>achieved by the aircraft. This requires the UAV simulation to have a velocity-hold, altitude hold and a directional (heading-hold) autopilot</w:t>
      </w:r>
      <w:r w:rsidR="00752DB5">
        <w:rPr>
          <w:rFonts w:ascii="Times New Roman" w:hAnsi="Times New Roman"/>
          <w:sz w:val="24"/>
          <w:szCs w:val="24"/>
        </w:rPr>
        <w:t xml:space="preserve">. </w:t>
      </w:r>
      <w:r w:rsidR="00592004">
        <w:rPr>
          <w:rFonts w:ascii="Times New Roman" w:hAnsi="Times New Roman"/>
          <w:sz w:val="24"/>
          <w:szCs w:val="24"/>
        </w:rPr>
        <w:t>T</w:t>
      </w:r>
      <w:r w:rsidR="00752DB5">
        <w:rPr>
          <w:rFonts w:ascii="Times New Roman" w:hAnsi="Times New Roman"/>
          <w:sz w:val="24"/>
          <w:szCs w:val="24"/>
        </w:rPr>
        <w:t>he Simulink model of the Navion general aviation aircraft includes the 6-DOF block</w:t>
      </w:r>
      <w:r w:rsidR="00592004">
        <w:rPr>
          <w:rFonts w:ascii="Times New Roman" w:hAnsi="Times New Roman"/>
          <w:sz w:val="24"/>
          <w:szCs w:val="24"/>
        </w:rPr>
        <w:t xml:space="preserve"> and the three aforementioned autopilots</w:t>
      </w:r>
      <w:r w:rsidR="00752DB5">
        <w:rPr>
          <w:rFonts w:ascii="Times New Roman" w:hAnsi="Times New Roman"/>
          <w:sz w:val="24"/>
          <w:szCs w:val="24"/>
        </w:rPr>
        <w:t xml:space="preserve">. The input for the Simulink </w:t>
      </w:r>
      <w:r w:rsidR="00752DB5">
        <w:rPr>
          <w:rFonts w:ascii="Times New Roman" w:hAnsi="Times New Roman"/>
          <w:sz w:val="24"/>
          <w:szCs w:val="24"/>
        </w:rPr>
        <w:lastRenderedPageBreak/>
        <w:t xml:space="preserve">model of the Navion general aviation aircraft is the </w:t>
      </w:r>
      <w:r w:rsidR="00D755B4">
        <w:rPr>
          <w:rFonts w:ascii="Times New Roman" w:hAnsi="Times New Roman"/>
          <w:sz w:val="24"/>
          <w:szCs w:val="24"/>
        </w:rPr>
        <w:t xml:space="preserve">optimized </w:t>
      </w:r>
      <w:r w:rsidR="00752DB5">
        <w:rPr>
          <w:rFonts w:ascii="Times New Roman" w:hAnsi="Times New Roman"/>
          <w:sz w:val="24"/>
          <w:szCs w:val="24"/>
        </w:rPr>
        <w:t xml:space="preserve">turning rate, which is selected during the path-planning phase </w:t>
      </w:r>
      <w:r w:rsidR="00D755B4">
        <w:rPr>
          <w:rFonts w:ascii="Times New Roman" w:hAnsi="Times New Roman"/>
          <w:sz w:val="24"/>
          <w:szCs w:val="24"/>
        </w:rPr>
        <w:t xml:space="preserve">based on </w:t>
      </w:r>
      <w:r w:rsidR="00752DB5">
        <w:rPr>
          <w:rFonts w:ascii="Times New Roman" w:hAnsi="Times New Roman"/>
          <w:sz w:val="24"/>
          <w:szCs w:val="24"/>
        </w:rPr>
        <w:t xml:space="preserve">a 3-DOF model of the vehicle. From the turning rate and the turn duration the heading of the vehicle at the end of the turn duration is determined, which is then provided to the heading autopilot. </w:t>
      </w:r>
    </w:p>
    <w:p w14:paraId="5B1F137F" w14:textId="77777777" w:rsidR="00C04F42" w:rsidRDefault="00C04F42" w:rsidP="00A26F60">
      <w:pPr>
        <w:keepNext/>
        <w:spacing w:after="0" w:line="480" w:lineRule="auto"/>
        <w:jc w:val="center"/>
      </w:pPr>
    </w:p>
    <w:p w14:paraId="523BD616" w14:textId="77777777" w:rsidR="00A26F60" w:rsidRPr="00A26F60" w:rsidRDefault="00A26F60" w:rsidP="00A26F60"/>
    <w:p w14:paraId="5C90F9DC" w14:textId="77777777" w:rsidR="00C04F42" w:rsidRDefault="00592004" w:rsidP="006A0D1C">
      <w:pPr>
        <w:spacing w:after="0" w:line="480" w:lineRule="auto"/>
        <w:rPr>
          <w:rFonts w:ascii="Times New Roman" w:hAnsi="Times New Roman"/>
          <w:sz w:val="24"/>
          <w:szCs w:val="24"/>
        </w:rPr>
      </w:pPr>
      <w:r>
        <w:rPr>
          <w:rFonts w:ascii="Times New Roman" w:hAnsi="Times New Roman"/>
          <w:sz w:val="24"/>
          <w:szCs w:val="24"/>
        </w:rPr>
        <w:t>The block</w:t>
      </w:r>
      <w:r w:rsidR="00343376">
        <w:rPr>
          <w:rFonts w:ascii="Times New Roman" w:hAnsi="Times New Roman"/>
          <w:sz w:val="24"/>
          <w:szCs w:val="24"/>
        </w:rPr>
        <w:t xml:space="preserve"> diagram of simulation model presented in </w:t>
      </w:r>
      <w:r w:rsidR="00E07CC3">
        <w:rPr>
          <w:rFonts w:ascii="Times New Roman" w:hAnsi="Times New Roman"/>
          <w:sz w:val="24"/>
          <w:szCs w:val="24"/>
        </w:rPr>
        <w:t xml:space="preserve">Figure 6. </w:t>
      </w:r>
      <w:r w:rsidR="005F5373">
        <w:rPr>
          <w:rFonts w:ascii="Times New Roman" w:hAnsi="Times New Roman"/>
          <w:sz w:val="24"/>
          <w:szCs w:val="24"/>
        </w:rPr>
        <w:t xml:space="preserve">The autopilots are designed so that the motion of the vehicle is as close as possible to the </w:t>
      </w:r>
      <w:r w:rsidR="00D755B4">
        <w:rPr>
          <w:rFonts w:ascii="Times New Roman" w:hAnsi="Times New Roman"/>
          <w:sz w:val="24"/>
          <w:szCs w:val="24"/>
        </w:rPr>
        <w:t>D</w:t>
      </w:r>
      <w:r w:rsidR="005F5373">
        <w:rPr>
          <w:rFonts w:ascii="Times New Roman" w:hAnsi="Times New Roman"/>
          <w:sz w:val="24"/>
          <w:szCs w:val="24"/>
        </w:rPr>
        <w:t xml:space="preserve">ubin car model, which </w:t>
      </w:r>
      <w:r w:rsidR="00D755B4">
        <w:rPr>
          <w:rFonts w:ascii="Times New Roman" w:hAnsi="Times New Roman"/>
          <w:sz w:val="24"/>
          <w:szCs w:val="24"/>
        </w:rPr>
        <w:t xml:space="preserve">requires </w:t>
      </w:r>
      <w:r w:rsidR="005F5373">
        <w:rPr>
          <w:rFonts w:ascii="Times New Roman" w:hAnsi="Times New Roman"/>
          <w:sz w:val="24"/>
          <w:szCs w:val="24"/>
        </w:rPr>
        <w:t xml:space="preserve">the vehicle </w:t>
      </w:r>
      <w:r w:rsidR="00D755B4">
        <w:rPr>
          <w:rFonts w:ascii="Times New Roman" w:hAnsi="Times New Roman"/>
          <w:sz w:val="24"/>
          <w:szCs w:val="24"/>
        </w:rPr>
        <w:t xml:space="preserve">to </w:t>
      </w:r>
      <w:r w:rsidR="005F5373">
        <w:rPr>
          <w:rFonts w:ascii="Times New Roman" w:hAnsi="Times New Roman"/>
          <w:sz w:val="24"/>
          <w:szCs w:val="24"/>
        </w:rPr>
        <w:t xml:space="preserve">moves </w:t>
      </w:r>
      <w:r w:rsidR="00D755B4">
        <w:rPr>
          <w:rFonts w:ascii="Times New Roman" w:hAnsi="Times New Roman"/>
          <w:sz w:val="24"/>
          <w:szCs w:val="24"/>
        </w:rPr>
        <w:t>i</w:t>
      </w:r>
      <w:r w:rsidR="005F5373">
        <w:rPr>
          <w:rFonts w:ascii="Times New Roman" w:hAnsi="Times New Roman"/>
          <w:sz w:val="24"/>
          <w:szCs w:val="24"/>
        </w:rPr>
        <w:t>n a plane</w:t>
      </w:r>
      <w:r w:rsidR="00D755B4">
        <w:rPr>
          <w:rFonts w:ascii="Times New Roman" w:hAnsi="Times New Roman"/>
          <w:sz w:val="24"/>
          <w:szCs w:val="24"/>
        </w:rPr>
        <w:t xml:space="preserve"> at constant velocity</w:t>
      </w:r>
      <w:r w:rsidR="005F5373">
        <w:rPr>
          <w:rFonts w:ascii="Times New Roman" w:hAnsi="Times New Roman"/>
          <w:sz w:val="24"/>
          <w:szCs w:val="24"/>
        </w:rPr>
        <w:t>. The altitude hold autopilot maintain</w:t>
      </w:r>
      <w:r w:rsidR="00D755B4">
        <w:rPr>
          <w:rFonts w:ascii="Times New Roman" w:hAnsi="Times New Roman"/>
          <w:sz w:val="24"/>
          <w:szCs w:val="24"/>
        </w:rPr>
        <w:t>s</w:t>
      </w:r>
      <w:r w:rsidR="005F5373">
        <w:rPr>
          <w:rFonts w:ascii="Times New Roman" w:hAnsi="Times New Roman"/>
          <w:sz w:val="24"/>
          <w:szCs w:val="24"/>
        </w:rPr>
        <w:t xml:space="preserve"> the altitude of the vehicle as it performs a maneuver. The directional hold autopilot </w:t>
      </w:r>
      <w:r w:rsidR="00D755B4">
        <w:rPr>
          <w:rFonts w:ascii="Times New Roman" w:hAnsi="Times New Roman"/>
          <w:sz w:val="24"/>
          <w:szCs w:val="24"/>
        </w:rPr>
        <w:t xml:space="preserve">allows the UAV to </w:t>
      </w:r>
      <w:r w:rsidR="005F5373">
        <w:rPr>
          <w:rFonts w:ascii="Times New Roman" w:hAnsi="Times New Roman"/>
          <w:sz w:val="24"/>
          <w:szCs w:val="24"/>
        </w:rPr>
        <w:t xml:space="preserve">perform a maneuver </w:t>
      </w:r>
      <w:r w:rsidR="00D755B4">
        <w:rPr>
          <w:rFonts w:ascii="Times New Roman" w:hAnsi="Times New Roman"/>
          <w:sz w:val="24"/>
          <w:szCs w:val="24"/>
        </w:rPr>
        <w:t>based on the</w:t>
      </w:r>
      <w:r w:rsidR="002B2D49">
        <w:rPr>
          <w:rFonts w:ascii="Times New Roman" w:hAnsi="Times New Roman"/>
          <w:sz w:val="24"/>
          <w:szCs w:val="24"/>
        </w:rPr>
        <w:t xml:space="preserve"> desired turn rate. </w:t>
      </w:r>
    </w:p>
    <w:p w14:paraId="40CE4E07" w14:textId="77777777" w:rsidR="00950FA9" w:rsidRPr="004E4A68" w:rsidRDefault="00950FA9" w:rsidP="006A0D1C">
      <w:pPr>
        <w:spacing w:after="0" w:line="480" w:lineRule="auto"/>
        <w:rPr>
          <w:rFonts w:ascii="Times New Roman" w:hAnsi="Times New Roman"/>
          <w:sz w:val="24"/>
          <w:szCs w:val="24"/>
        </w:rPr>
      </w:pPr>
    </w:p>
    <w:p w14:paraId="45944BF8" w14:textId="77777777" w:rsidR="00343376" w:rsidRDefault="005F2C0B" w:rsidP="00343376">
      <w:pPr>
        <w:keepNext/>
        <w:jc w:val="center"/>
      </w:pPr>
      <w:r>
        <w:rPr>
          <w:noProof/>
        </w:rPr>
        <w:drawing>
          <wp:inline distT="0" distB="0" distL="0" distR="0" wp14:anchorId="69640AF9" wp14:editId="3E05E58C">
            <wp:extent cx="5935980" cy="3345180"/>
            <wp:effectExtent l="0" t="0" r="0" b="0"/>
            <wp:docPr id="182" name="Picture 182" descr="C:\Users\ggramajo\Pictures\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ggramajo\Pictures\Pictur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3345180"/>
                    </a:xfrm>
                    <a:prstGeom prst="rect">
                      <a:avLst/>
                    </a:prstGeom>
                    <a:noFill/>
                    <a:ln>
                      <a:noFill/>
                    </a:ln>
                  </pic:spPr>
                </pic:pic>
              </a:graphicData>
            </a:graphic>
          </wp:inline>
        </w:drawing>
      </w:r>
    </w:p>
    <w:p w14:paraId="6533325F" w14:textId="77777777" w:rsidR="004E4A68" w:rsidRDefault="00343376" w:rsidP="00343376">
      <w:pPr>
        <w:pStyle w:val="Caption"/>
        <w:rPr>
          <w:rFonts w:ascii="Times New Roman" w:hAnsi="Times New Roman"/>
          <w:color w:val="auto"/>
          <w:sz w:val="24"/>
          <w:szCs w:val="24"/>
        </w:rPr>
      </w:pPr>
      <w:r w:rsidRPr="00343376">
        <w:rPr>
          <w:rFonts w:ascii="Times New Roman" w:hAnsi="Times New Roman"/>
          <w:color w:val="auto"/>
          <w:sz w:val="24"/>
          <w:szCs w:val="24"/>
        </w:rPr>
        <w:t xml:space="preserve">Figure </w:t>
      </w:r>
      <w:r w:rsidRPr="00343376">
        <w:rPr>
          <w:rFonts w:ascii="Times New Roman" w:hAnsi="Times New Roman"/>
          <w:color w:val="auto"/>
          <w:sz w:val="24"/>
          <w:szCs w:val="24"/>
        </w:rPr>
        <w:fldChar w:fldCharType="begin"/>
      </w:r>
      <w:r w:rsidRPr="00343376">
        <w:rPr>
          <w:rFonts w:ascii="Times New Roman" w:hAnsi="Times New Roman"/>
          <w:color w:val="auto"/>
          <w:sz w:val="24"/>
          <w:szCs w:val="24"/>
        </w:rPr>
        <w:instrText xml:space="preserve"> SEQ Figure \* ARABIC </w:instrText>
      </w:r>
      <w:r w:rsidRPr="00343376">
        <w:rPr>
          <w:rFonts w:ascii="Times New Roman" w:hAnsi="Times New Roman"/>
          <w:color w:val="auto"/>
          <w:sz w:val="24"/>
          <w:szCs w:val="24"/>
        </w:rPr>
        <w:fldChar w:fldCharType="separate"/>
      </w:r>
      <w:r w:rsidR="00CD0DE5">
        <w:rPr>
          <w:rFonts w:ascii="Times New Roman" w:hAnsi="Times New Roman"/>
          <w:noProof/>
          <w:color w:val="auto"/>
          <w:sz w:val="24"/>
          <w:szCs w:val="24"/>
        </w:rPr>
        <w:t>6</w:t>
      </w:r>
      <w:r w:rsidRPr="00343376">
        <w:rPr>
          <w:rFonts w:ascii="Times New Roman" w:hAnsi="Times New Roman"/>
          <w:color w:val="auto"/>
          <w:sz w:val="24"/>
          <w:szCs w:val="24"/>
        </w:rPr>
        <w:fldChar w:fldCharType="end"/>
      </w:r>
      <w:r w:rsidRPr="00343376">
        <w:rPr>
          <w:rFonts w:ascii="Times New Roman" w:hAnsi="Times New Roman"/>
          <w:color w:val="auto"/>
          <w:sz w:val="24"/>
          <w:szCs w:val="24"/>
        </w:rPr>
        <w:t xml:space="preserve">. </w:t>
      </w:r>
      <w:r w:rsidR="00592004">
        <w:rPr>
          <w:rFonts w:ascii="Times New Roman" w:hAnsi="Times New Roman"/>
          <w:color w:val="auto"/>
          <w:sz w:val="24"/>
          <w:szCs w:val="24"/>
        </w:rPr>
        <w:t xml:space="preserve">Block </w:t>
      </w:r>
      <w:r w:rsidRPr="00343376">
        <w:rPr>
          <w:rFonts w:ascii="Times New Roman" w:hAnsi="Times New Roman"/>
          <w:color w:val="auto"/>
          <w:sz w:val="24"/>
          <w:szCs w:val="24"/>
        </w:rPr>
        <w:t xml:space="preserve">Diagram of </w:t>
      </w:r>
      <w:r w:rsidR="00592004">
        <w:rPr>
          <w:rFonts w:ascii="Times New Roman" w:hAnsi="Times New Roman"/>
          <w:color w:val="auto"/>
          <w:sz w:val="24"/>
          <w:szCs w:val="24"/>
        </w:rPr>
        <w:t>S</w:t>
      </w:r>
      <w:r w:rsidRPr="00343376">
        <w:rPr>
          <w:rFonts w:ascii="Times New Roman" w:hAnsi="Times New Roman"/>
          <w:color w:val="auto"/>
          <w:sz w:val="24"/>
          <w:szCs w:val="24"/>
        </w:rPr>
        <w:t xml:space="preserve">imulation </w:t>
      </w:r>
      <w:r w:rsidR="00592004">
        <w:rPr>
          <w:rFonts w:ascii="Times New Roman" w:hAnsi="Times New Roman"/>
          <w:color w:val="auto"/>
          <w:sz w:val="24"/>
          <w:szCs w:val="24"/>
        </w:rPr>
        <w:t>M</w:t>
      </w:r>
      <w:r w:rsidRPr="00343376">
        <w:rPr>
          <w:rFonts w:ascii="Times New Roman" w:hAnsi="Times New Roman"/>
          <w:color w:val="auto"/>
          <w:sz w:val="24"/>
          <w:szCs w:val="24"/>
        </w:rPr>
        <w:t>odel</w:t>
      </w:r>
    </w:p>
    <w:p w14:paraId="78205913" w14:textId="77777777" w:rsidR="00D755B4" w:rsidRDefault="00D755B4" w:rsidP="002B2D49">
      <w:pPr>
        <w:spacing w:after="0" w:line="480" w:lineRule="auto"/>
        <w:rPr>
          <w:rFonts w:ascii="Times New Roman" w:hAnsi="Times New Roman"/>
          <w:sz w:val="24"/>
          <w:szCs w:val="24"/>
        </w:rPr>
      </w:pPr>
      <w:r>
        <w:rPr>
          <w:rFonts w:ascii="Times New Roman" w:hAnsi="Times New Roman"/>
          <w:sz w:val="24"/>
          <w:szCs w:val="24"/>
        </w:rPr>
        <w:lastRenderedPageBreak/>
        <w:t xml:space="preserve">The following subsections discuss the autopilots that have been developed to control the motion of the aircraft. </w:t>
      </w:r>
    </w:p>
    <w:p w14:paraId="0C0623B1" w14:textId="77777777" w:rsidR="00D755B4" w:rsidRDefault="00D755B4" w:rsidP="002B2D49">
      <w:pPr>
        <w:spacing w:after="0" w:line="480" w:lineRule="auto"/>
        <w:rPr>
          <w:rFonts w:ascii="Times New Roman" w:hAnsi="Times New Roman"/>
          <w:sz w:val="24"/>
          <w:szCs w:val="24"/>
        </w:rPr>
      </w:pPr>
      <w:r>
        <w:rPr>
          <w:rFonts w:ascii="Times New Roman" w:hAnsi="Times New Roman"/>
          <w:sz w:val="24"/>
          <w:szCs w:val="24"/>
        </w:rPr>
        <w:t xml:space="preserve">Altitude Hold </w:t>
      </w:r>
      <w:r w:rsidR="00A651BB">
        <w:rPr>
          <w:rFonts w:ascii="Times New Roman" w:hAnsi="Times New Roman"/>
          <w:sz w:val="24"/>
          <w:szCs w:val="24"/>
        </w:rPr>
        <w:t>Autopilot</w:t>
      </w:r>
    </w:p>
    <w:p w14:paraId="62940574" w14:textId="77777777" w:rsidR="002B2D49" w:rsidRPr="002B2D49" w:rsidRDefault="002B2D49" w:rsidP="002B2D49">
      <w:pPr>
        <w:spacing w:after="0" w:line="480" w:lineRule="auto"/>
        <w:rPr>
          <w:rFonts w:ascii="Times New Roman" w:hAnsi="Times New Roman"/>
          <w:sz w:val="24"/>
          <w:szCs w:val="24"/>
        </w:rPr>
      </w:pPr>
      <w:r w:rsidRPr="002B2D49">
        <w:rPr>
          <w:rFonts w:ascii="Times New Roman" w:hAnsi="Times New Roman"/>
          <w:sz w:val="24"/>
          <w:szCs w:val="24"/>
        </w:rPr>
        <w:t xml:space="preserve">The altitude hold autopilot </w:t>
      </w:r>
      <w:r w:rsidR="00D755B4">
        <w:rPr>
          <w:rFonts w:ascii="Times New Roman" w:hAnsi="Times New Roman"/>
          <w:sz w:val="24"/>
          <w:szCs w:val="24"/>
        </w:rPr>
        <w:t>(</w:t>
      </w:r>
      <w:r w:rsidRPr="002B2D49">
        <w:rPr>
          <w:rFonts w:ascii="Times New Roman" w:hAnsi="Times New Roman"/>
          <w:sz w:val="24"/>
          <w:szCs w:val="24"/>
        </w:rPr>
        <w:t xml:space="preserve"> Figure 7</w:t>
      </w:r>
      <w:r w:rsidR="00D755B4">
        <w:rPr>
          <w:rFonts w:ascii="Times New Roman" w:hAnsi="Times New Roman"/>
          <w:sz w:val="24"/>
          <w:szCs w:val="24"/>
        </w:rPr>
        <w:t>)</w:t>
      </w:r>
      <w:r w:rsidRPr="002B2D49">
        <w:rPr>
          <w:rFonts w:ascii="Times New Roman" w:hAnsi="Times New Roman"/>
          <w:sz w:val="24"/>
          <w:szCs w:val="24"/>
        </w:rPr>
        <w:t xml:space="preserve"> has a vertical velocity, pitch, and pitch rate feedback.  </w:t>
      </w:r>
      <w:r w:rsidR="00451438">
        <w:rPr>
          <w:rFonts w:ascii="Times New Roman" w:hAnsi="Times New Roman"/>
          <w:sz w:val="24"/>
          <w:szCs w:val="24"/>
        </w:rPr>
        <w:t xml:space="preserve">The </w:t>
      </w:r>
      <w:r w:rsidR="00D755B4">
        <w:rPr>
          <w:rFonts w:ascii="Times New Roman" w:hAnsi="Times New Roman"/>
          <w:sz w:val="24"/>
          <w:szCs w:val="24"/>
        </w:rPr>
        <w:t>control law</w:t>
      </w:r>
      <w:r w:rsidR="00451438">
        <w:rPr>
          <w:rFonts w:ascii="Times New Roman" w:hAnsi="Times New Roman"/>
          <w:sz w:val="24"/>
          <w:szCs w:val="24"/>
        </w:rPr>
        <w:t xml:space="preserve"> </w:t>
      </w:r>
      <w:r w:rsidR="00A651BB">
        <w:rPr>
          <w:rFonts w:ascii="Times New Roman" w:hAnsi="Times New Roman"/>
          <w:sz w:val="24"/>
          <w:szCs w:val="24"/>
        </w:rPr>
        <w:t>for the</w:t>
      </w:r>
      <w:r w:rsidR="00451438">
        <w:rPr>
          <w:rFonts w:ascii="Times New Roman" w:hAnsi="Times New Roman"/>
          <w:sz w:val="24"/>
          <w:szCs w:val="24"/>
        </w:rPr>
        <w:t xml:space="preserve"> altitude hold autopilot is a PID controller</w:t>
      </w:r>
      <w:r w:rsidR="00D755B4">
        <w:rPr>
          <w:rFonts w:ascii="Times New Roman" w:hAnsi="Times New Roman"/>
          <w:sz w:val="24"/>
          <w:szCs w:val="24"/>
        </w:rPr>
        <w:t xml:space="preserve"> operating on the error in altitude</w:t>
      </w:r>
      <w:r w:rsidR="00451438">
        <w:rPr>
          <w:rFonts w:ascii="Times New Roman" w:hAnsi="Times New Roman"/>
          <w:sz w:val="24"/>
          <w:szCs w:val="24"/>
        </w:rPr>
        <w:t xml:space="preserve">. </w:t>
      </w:r>
      <w:r w:rsidR="00D755B4">
        <w:rPr>
          <w:rFonts w:ascii="Times New Roman" w:hAnsi="Times New Roman"/>
          <w:sz w:val="24"/>
          <w:szCs w:val="24"/>
        </w:rPr>
        <w:t>The inner loops that feedback the vertical velocity, pitch and pitch rate</w:t>
      </w:r>
      <w:r w:rsidR="009D38E9">
        <w:rPr>
          <w:rFonts w:ascii="Times New Roman" w:hAnsi="Times New Roman"/>
          <w:sz w:val="24"/>
          <w:szCs w:val="24"/>
        </w:rPr>
        <w:t xml:space="preserve"> </w:t>
      </w:r>
      <w:r w:rsidR="00D755B4">
        <w:rPr>
          <w:rFonts w:ascii="Times New Roman" w:hAnsi="Times New Roman"/>
          <w:sz w:val="24"/>
          <w:szCs w:val="24"/>
        </w:rPr>
        <w:t>are proportional gains that are determined based on the</w:t>
      </w:r>
      <w:r w:rsidR="009D38E9">
        <w:rPr>
          <w:rFonts w:ascii="Times New Roman" w:hAnsi="Times New Roman"/>
          <w:sz w:val="24"/>
          <w:szCs w:val="24"/>
        </w:rPr>
        <w:t xml:space="preserve"> selected turn duration. The varying </w:t>
      </w:r>
      <w:r w:rsidR="00D755B4">
        <w:rPr>
          <w:rFonts w:ascii="Times New Roman" w:hAnsi="Times New Roman"/>
          <w:sz w:val="24"/>
          <w:szCs w:val="24"/>
        </w:rPr>
        <w:t xml:space="preserve">gains for the feedback of the vertical </w:t>
      </w:r>
      <w:r w:rsidR="009D38E9">
        <w:rPr>
          <w:rFonts w:ascii="Times New Roman" w:hAnsi="Times New Roman"/>
          <w:sz w:val="24"/>
          <w:szCs w:val="24"/>
        </w:rPr>
        <w:t xml:space="preserve">velocity </w:t>
      </w:r>
      <w:r w:rsidR="00D755B4">
        <w:rPr>
          <w:rFonts w:ascii="Times New Roman" w:hAnsi="Times New Roman"/>
          <w:sz w:val="24"/>
          <w:szCs w:val="24"/>
        </w:rPr>
        <w:t>and pitch</w:t>
      </w:r>
      <w:r w:rsidR="009D38E9">
        <w:rPr>
          <w:rFonts w:ascii="Times New Roman" w:hAnsi="Times New Roman"/>
          <w:sz w:val="24"/>
          <w:szCs w:val="24"/>
        </w:rPr>
        <w:t xml:space="preserve"> </w:t>
      </w:r>
      <w:r w:rsidR="00D755B4">
        <w:rPr>
          <w:rFonts w:ascii="Times New Roman" w:hAnsi="Times New Roman"/>
          <w:sz w:val="24"/>
          <w:szCs w:val="24"/>
        </w:rPr>
        <w:t>are</w:t>
      </w:r>
      <w:r w:rsidR="009D38E9">
        <w:rPr>
          <w:rFonts w:ascii="Times New Roman" w:hAnsi="Times New Roman"/>
          <w:sz w:val="24"/>
          <w:szCs w:val="24"/>
        </w:rPr>
        <w:t xml:space="preserve"> required because the performance of a fixed autopilot degrades for </w:t>
      </w:r>
      <w:r w:rsidR="00D755B4">
        <w:rPr>
          <w:rFonts w:ascii="Times New Roman" w:hAnsi="Times New Roman"/>
          <w:sz w:val="24"/>
          <w:szCs w:val="24"/>
        </w:rPr>
        <w:t xml:space="preserve">varying </w:t>
      </w:r>
      <w:r w:rsidR="009D38E9">
        <w:rPr>
          <w:rFonts w:ascii="Times New Roman" w:hAnsi="Times New Roman"/>
          <w:sz w:val="24"/>
          <w:szCs w:val="24"/>
        </w:rPr>
        <w:t xml:space="preserve">turn durations.  </w:t>
      </w:r>
    </w:p>
    <w:p w14:paraId="63A23045" w14:textId="77777777" w:rsidR="00842C1B" w:rsidRDefault="00842C1B" w:rsidP="00C04F42"/>
    <w:p w14:paraId="6022ADF1" w14:textId="77777777" w:rsidR="00343376" w:rsidRDefault="005F2C0B" w:rsidP="00343376">
      <w:pPr>
        <w:keepNext/>
        <w:jc w:val="center"/>
      </w:pPr>
      <w:r>
        <w:rPr>
          <w:noProof/>
        </w:rPr>
        <w:drawing>
          <wp:inline distT="0" distB="0" distL="0" distR="0" wp14:anchorId="034405B4" wp14:editId="639B75B3">
            <wp:extent cx="5935980" cy="2026920"/>
            <wp:effectExtent l="0" t="0" r="0" b="0"/>
            <wp:docPr id="184" name="Picture 184" descr="C:\Users\ggramajo\Pictures\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ggramajo\Pictures\Picture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2026920"/>
                    </a:xfrm>
                    <a:prstGeom prst="rect">
                      <a:avLst/>
                    </a:prstGeom>
                    <a:noFill/>
                    <a:ln>
                      <a:noFill/>
                    </a:ln>
                  </pic:spPr>
                </pic:pic>
              </a:graphicData>
            </a:graphic>
          </wp:inline>
        </w:drawing>
      </w:r>
    </w:p>
    <w:p w14:paraId="2D77DF74" w14:textId="77777777" w:rsidR="004E4A68" w:rsidRDefault="00343376" w:rsidP="006A0D1C">
      <w:pPr>
        <w:pStyle w:val="Caption"/>
        <w:rPr>
          <w:rFonts w:ascii="Times New Roman" w:hAnsi="Times New Roman"/>
          <w:color w:val="auto"/>
          <w:sz w:val="24"/>
          <w:szCs w:val="24"/>
        </w:rPr>
      </w:pPr>
      <w:r w:rsidRPr="00343376">
        <w:rPr>
          <w:rFonts w:ascii="Times New Roman" w:hAnsi="Times New Roman"/>
          <w:color w:val="auto"/>
          <w:sz w:val="24"/>
          <w:szCs w:val="24"/>
        </w:rPr>
        <w:t xml:space="preserve">Figure </w:t>
      </w:r>
      <w:r w:rsidRPr="00343376">
        <w:rPr>
          <w:rFonts w:ascii="Times New Roman" w:hAnsi="Times New Roman"/>
          <w:color w:val="auto"/>
          <w:sz w:val="24"/>
          <w:szCs w:val="24"/>
        </w:rPr>
        <w:fldChar w:fldCharType="begin"/>
      </w:r>
      <w:r w:rsidRPr="00343376">
        <w:rPr>
          <w:rFonts w:ascii="Times New Roman" w:hAnsi="Times New Roman"/>
          <w:color w:val="auto"/>
          <w:sz w:val="24"/>
          <w:szCs w:val="24"/>
        </w:rPr>
        <w:instrText xml:space="preserve"> SEQ Figure \* ARABIC </w:instrText>
      </w:r>
      <w:r w:rsidRPr="00343376">
        <w:rPr>
          <w:rFonts w:ascii="Times New Roman" w:hAnsi="Times New Roman"/>
          <w:color w:val="auto"/>
          <w:sz w:val="24"/>
          <w:szCs w:val="24"/>
        </w:rPr>
        <w:fldChar w:fldCharType="separate"/>
      </w:r>
      <w:r w:rsidR="00CD0DE5">
        <w:rPr>
          <w:rFonts w:ascii="Times New Roman" w:hAnsi="Times New Roman"/>
          <w:noProof/>
          <w:color w:val="auto"/>
          <w:sz w:val="24"/>
          <w:szCs w:val="24"/>
        </w:rPr>
        <w:t>7</w:t>
      </w:r>
      <w:r w:rsidRPr="00343376">
        <w:rPr>
          <w:rFonts w:ascii="Times New Roman" w:hAnsi="Times New Roman"/>
          <w:color w:val="auto"/>
          <w:sz w:val="24"/>
          <w:szCs w:val="24"/>
        </w:rPr>
        <w:fldChar w:fldCharType="end"/>
      </w:r>
      <w:r w:rsidRPr="00343376">
        <w:rPr>
          <w:rFonts w:ascii="Times New Roman" w:hAnsi="Times New Roman"/>
          <w:color w:val="auto"/>
          <w:sz w:val="24"/>
          <w:szCs w:val="24"/>
        </w:rPr>
        <w:t>. Altitude Hold autopilot</w:t>
      </w:r>
    </w:p>
    <w:p w14:paraId="6AC42401" w14:textId="77777777" w:rsidR="00A26F60" w:rsidRPr="00A26F60" w:rsidRDefault="00D755B4" w:rsidP="00A26F60">
      <w:r>
        <w:t>Velocity Hold Autopilot</w:t>
      </w:r>
    </w:p>
    <w:p w14:paraId="01A6236B" w14:textId="77777777" w:rsidR="00842C1B" w:rsidRPr="0077247F" w:rsidRDefault="0077247F" w:rsidP="006A0D1C">
      <w:pPr>
        <w:spacing w:after="0" w:line="480" w:lineRule="auto"/>
        <w:rPr>
          <w:rFonts w:ascii="Times New Roman" w:hAnsi="Times New Roman"/>
          <w:sz w:val="24"/>
          <w:szCs w:val="24"/>
        </w:rPr>
      </w:pPr>
      <w:r>
        <w:rPr>
          <w:rFonts w:ascii="Times New Roman" w:hAnsi="Times New Roman"/>
          <w:sz w:val="24"/>
          <w:szCs w:val="24"/>
        </w:rPr>
        <w:t xml:space="preserve">The velocity hold autopilot is presented in Figure </w:t>
      </w:r>
      <w:r w:rsidR="00120EB2">
        <w:rPr>
          <w:rFonts w:ascii="Times New Roman" w:hAnsi="Times New Roman"/>
          <w:sz w:val="24"/>
          <w:szCs w:val="24"/>
        </w:rPr>
        <w:t>9</w:t>
      </w:r>
      <w:r>
        <w:rPr>
          <w:rFonts w:ascii="Times New Roman" w:hAnsi="Times New Roman"/>
          <w:sz w:val="24"/>
          <w:szCs w:val="24"/>
        </w:rPr>
        <w:t xml:space="preserve">. The velocity hold autopilot has a simple PID controller. </w:t>
      </w:r>
      <w:r w:rsidR="006317A8">
        <w:rPr>
          <w:rFonts w:ascii="Times New Roman" w:hAnsi="Times New Roman"/>
          <w:sz w:val="24"/>
          <w:szCs w:val="24"/>
        </w:rPr>
        <w:t xml:space="preserve">The velocity hold autopilot </w:t>
      </w:r>
      <w:r w:rsidR="00120EB2">
        <w:rPr>
          <w:rFonts w:ascii="Times New Roman" w:hAnsi="Times New Roman"/>
          <w:sz w:val="24"/>
          <w:szCs w:val="24"/>
        </w:rPr>
        <w:t>has fixed gains</w:t>
      </w:r>
      <w:r w:rsidR="006317A8">
        <w:rPr>
          <w:rFonts w:ascii="Times New Roman" w:hAnsi="Times New Roman"/>
          <w:sz w:val="24"/>
          <w:szCs w:val="24"/>
        </w:rPr>
        <w:t xml:space="preserve"> since the turn duration does not affect the performance </w:t>
      </w:r>
      <w:r w:rsidR="00A02BA0">
        <w:rPr>
          <w:rFonts w:ascii="Times New Roman" w:hAnsi="Times New Roman"/>
          <w:sz w:val="24"/>
          <w:szCs w:val="24"/>
        </w:rPr>
        <w:t xml:space="preserve">of the autopilot. </w:t>
      </w:r>
    </w:p>
    <w:p w14:paraId="5DA9664F" w14:textId="77777777" w:rsidR="00343376" w:rsidRDefault="005F2C0B" w:rsidP="00343376">
      <w:pPr>
        <w:keepNext/>
        <w:jc w:val="center"/>
      </w:pPr>
      <w:r>
        <w:rPr>
          <w:noProof/>
        </w:rPr>
        <w:lastRenderedPageBreak/>
        <w:drawing>
          <wp:inline distT="0" distB="0" distL="0" distR="0" wp14:anchorId="5DFF2D6B" wp14:editId="217E471A">
            <wp:extent cx="5935980" cy="1958340"/>
            <wp:effectExtent l="0" t="0" r="0" b="0"/>
            <wp:docPr id="186" name="Picture 186" descr="C:\Users\ggramajo\Pictures\Pic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ggramajo\Pictures\Picture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p w14:paraId="46C6C582" w14:textId="77777777" w:rsidR="00A26F60" w:rsidRDefault="00343376" w:rsidP="006317A8">
      <w:pPr>
        <w:pStyle w:val="Caption"/>
        <w:rPr>
          <w:rFonts w:ascii="Times New Roman" w:hAnsi="Times New Roman"/>
          <w:color w:val="auto"/>
          <w:sz w:val="24"/>
          <w:szCs w:val="24"/>
        </w:rPr>
      </w:pPr>
      <w:r w:rsidRPr="00343376">
        <w:rPr>
          <w:rFonts w:ascii="Times New Roman" w:hAnsi="Times New Roman"/>
          <w:color w:val="auto"/>
          <w:sz w:val="24"/>
          <w:szCs w:val="24"/>
        </w:rPr>
        <w:t xml:space="preserve">Figure </w:t>
      </w:r>
      <w:r w:rsidRPr="00343376">
        <w:rPr>
          <w:rFonts w:ascii="Times New Roman" w:hAnsi="Times New Roman"/>
          <w:color w:val="auto"/>
          <w:sz w:val="24"/>
          <w:szCs w:val="24"/>
        </w:rPr>
        <w:fldChar w:fldCharType="begin"/>
      </w:r>
      <w:r w:rsidRPr="00343376">
        <w:rPr>
          <w:rFonts w:ascii="Times New Roman" w:hAnsi="Times New Roman"/>
          <w:color w:val="auto"/>
          <w:sz w:val="24"/>
          <w:szCs w:val="24"/>
        </w:rPr>
        <w:instrText xml:space="preserve"> SEQ Figure \* ARABIC </w:instrText>
      </w:r>
      <w:r w:rsidRPr="00343376">
        <w:rPr>
          <w:rFonts w:ascii="Times New Roman" w:hAnsi="Times New Roman"/>
          <w:color w:val="auto"/>
          <w:sz w:val="24"/>
          <w:szCs w:val="24"/>
        </w:rPr>
        <w:fldChar w:fldCharType="separate"/>
      </w:r>
      <w:r w:rsidR="00CD0DE5">
        <w:rPr>
          <w:rFonts w:ascii="Times New Roman" w:hAnsi="Times New Roman"/>
          <w:noProof/>
          <w:color w:val="auto"/>
          <w:sz w:val="24"/>
          <w:szCs w:val="24"/>
        </w:rPr>
        <w:t>8</w:t>
      </w:r>
      <w:r w:rsidRPr="00343376">
        <w:rPr>
          <w:rFonts w:ascii="Times New Roman" w:hAnsi="Times New Roman"/>
          <w:color w:val="auto"/>
          <w:sz w:val="24"/>
          <w:szCs w:val="24"/>
        </w:rPr>
        <w:fldChar w:fldCharType="end"/>
      </w:r>
      <w:r w:rsidRPr="00343376">
        <w:rPr>
          <w:rFonts w:ascii="Times New Roman" w:hAnsi="Times New Roman"/>
          <w:color w:val="auto"/>
          <w:sz w:val="24"/>
          <w:szCs w:val="24"/>
        </w:rPr>
        <w:t>. Velocity Hold Autopilot</w:t>
      </w:r>
    </w:p>
    <w:p w14:paraId="5293E53E" w14:textId="77777777" w:rsidR="00A02BA0" w:rsidRPr="00A02BA0" w:rsidRDefault="00120EB2" w:rsidP="00A02BA0">
      <w:r>
        <w:t>Heading Hold/Directional Autopilot</w:t>
      </w:r>
    </w:p>
    <w:p w14:paraId="0ECE4D46" w14:textId="1C20967D" w:rsidR="00896692" w:rsidRPr="00A26F60" w:rsidRDefault="00A26F60" w:rsidP="00A26F60">
      <w:pPr>
        <w:spacing w:after="0" w:line="480" w:lineRule="auto"/>
        <w:rPr>
          <w:rFonts w:ascii="Times New Roman" w:hAnsi="Times New Roman"/>
          <w:sz w:val="24"/>
          <w:szCs w:val="24"/>
        </w:rPr>
      </w:pPr>
      <w:r>
        <w:rPr>
          <w:rFonts w:ascii="Times New Roman" w:hAnsi="Times New Roman"/>
          <w:sz w:val="24"/>
          <w:szCs w:val="24"/>
        </w:rPr>
        <w:t xml:space="preserve">Figure 9 provides the </w:t>
      </w:r>
      <w:r w:rsidR="00120EB2">
        <w:rPr>
          <w:rFonts w:ascii="Times New Roman" w:hAnsi="Times New Roman"/>
          <w:sz w:val="24"/>
          <w:szCs w:val="24"/>
        </w:rPr>
        <w:t xml:space="preserve">block diagram of </w:t>
      </w:r>
      <w:r>
        <w:rPr>
          <w:rFonts w:ascii="Times New Roman" w:hAnsi="Times New Roman"/>
          <w:sz w:val="24"/>
          <w:szCs w:val="24"/>
        </w:rPr>
        <w:t xml:space="preserve">directional autopilot used to </w:t>
      </w:r>
      <w:r w:rsidR="00120EB2">
        <w:rPr>
          <w:rFonts w:ascii="Times New Roman" w:hAnsi="Times New Roman"/>
          <w:sz w:val="24"/>
          <w:szCs w:val="24"/>
        </w:rPr>
        <w:t xml:space="preserve">maneuver </w:t>
      </w:r>
      <w:r>
        <w:rPr>
          <w:rFonts w:ascii="Times New Roman" w:hAnsi="Times New Roman"/>
          <w:sz w:val="24"/>
          <w:szCs w:val="24"/>
        </w:rPr>
        <w:t>the vehicle</w:t>
      </w:r>
      <w:r w:rsidR="00120EB2">
        <w:rPr>
          <w:rFonts w:ascii="Times New Roman" w:hAnsi="Times New Roman"/>
          <w:sz w:val="24"/>
          <w:szCs w:val="24"/>
        </w:rPr>
        <w:t xml:space="preserve"> based on the desired turn rate</w:t>
      </w:r>
      <w:r>
        <w:rPr>
          <w:rFonts w:ascii="Times New Roman" w:hAnsi="Times New Roman"/>
          <w:sz w:val="24"/>
          <w:szCs w:val="24"/>
        </w:rPr>
        <w:t xml:space="preserve">. The autopilot determines the aileron and rudder deflection required to </w:t>
      </w:r>
      <w:r w:rsidR="00F773EA">
        <w:rPr>
          <w:rFonts w:ascii="Times New Roman" w:hAnsi="Times New Roman"/>
          <w:sz w:val="24"/>
          <w:szCs w:val="24"/>
        </w:rPr>
        <w:t xml:space="preserve">perform </w:t>
      </w:r>
      <w:r>
        <w:rPr>
          <w:rFonts w:ascii="Times New Roman" w:hAnsi="Times New Roman"/>
          <w:sz w:val="24"/>
          <w:szCs w:val="24"/>
        </w:rPr>
        <w:t xml:space="preserve">the desired maneuver. </w:t>
      </w:r>
      <w:r w:rsidR="00917C7B">
        <w:rPr>
          <w:rFonts w:ascii="Times New Roman" w:hAnsi="Times New Roman"/>
          <w:sz w:val="24"/>
          <w:szCs w:val="24"/>
        </w:rPr>
        <w:t>From the desired turning rate</w:t>
      </w:r>
      <w:r w:rsidR="00F773EA">
        <w:rPr>
          <w:rFonts w:ascii="Times New Roman" w:hAnsi="Times New Roman"/>
          <w:sz w:val="24"/>
          <w:szCs w:val="24"/>
        </w:rPr>
        <w:t xml:space="preserve"> (</w:t>
      </w:r>
      <m:oMath>
        <m:acc>
          <m:accPr>
            <m:chr m:val="̇"/>
            <m:ctrlPr>
              <w:rPr>
                <w:rFonts w:ascii="Cambria Math" w:hAnsi="Cambria Math"/>
                <w:i/>
                <w:sz w:val="24"/>
                <w:szCs w:val="24"/>
              </w:rPr>
            </m:ctrlPr>
          </m:accPr>
          <m:e>
            <m:r>
              <w:rPr>
                <w:rFonts w:ascii="Cambria Math" w:hAnsi="Cambria Math"/>
                <w:sz w:val="24"/>
                <w:szCs w:val="24"/>
              </w:rPr>
              <m:t>ψ</m:t>
            </m:r>
          </m:e>
        </m:acc>
      </m:oMath>
      <w:r w:rsidR="00F773EA">
        <w:rPr>
          <w:rFonts w:ascii="Times New Roman" w:hAnsi="Times New Roman"/>
          <w:sz w:val="24"/>
          <w:szCs w:val="24"/>
        </w:rPr>
        <w:t xml:space="preserve">) and length of turn, the </w:t>
      </w:r>
      <w:r w:rsidR="00A651BB">
        <w:rPr>
          <w:rFonts w:ascii="Times New Roman" w:hAnsi="Times New Roman"/>
          <w:sz w:val="24"/>
          <w:szCs w:val="24"/>
        </w:rPr>
        <w:t>required yaw</w:t>
      </w:r>
      <w:r w:rsidR="00F773EA">
        <w:rPr>
          <w:rFonts w:ascii="Times New Roman" w:hAnsi="Times New Roman"/>
          <w:sz w:val="24"/>
          <w:szCs w:val="24"/>
        </w:rPr>
        <w:t xml:space="preserve"> angle (</w:t>
      </w:r>
      <m:oMath>
        <m:r>
          <w:rPr>
            <w:rFonts w:ascii="Cambria Math" w:hAnsi="Cambria Math"/>
            <w:sz w:val="24"/>
            <w:szCs w:val="24"/>
          </w:rPr>
          <m:t>ψ</m:t>
        </m:r>
      </m:oMath>
      <w:r w:rsidR="00F773EA">
        <w:rPr>
          <w:rFonts w:ascii="Times New Roman" w:hAnsi="Times New Roman"/>
          <w:sz w:val="24"/>
          <w:szCs w:val="24"/>
        </w:rPr>
        <w:t>) at the end of the turn is determined</w:t>
      </w:r>
      <w:r w:rsidR="00917C7B">
        <w:rPr>
          <w:rFonts w:ascii="Times New Roman" w:hAnsi="Times New Roman"/>
          <w:sz w:val="24"/>
          <w:szCs w:val="24"/>
        </w:rPr>
        <w:t xml:space="preserve">. </w:t>
      </w:r>
      <w:r w:rsidR="00F773EA">
        <w:rPr>
          <w:rFonts w:ascii="Times New Roman" w:hAnsi="Times New Roman"/>
          <w:sz w:val="24"/>
          <w:szCs w:val="24"/>
        </w:rPr>
        <w:t>This</w:t>
      </w:r>
      <w:r w:rsidR="00917C7B">
        <w:rPr>
          <w:rFonts w:ascii="Times New Roman" w:hAnsi="Times New Roman"/>
          <w:sz w:val="24"/>
          <w:szCs w:val="24"/>
        </w:rPr>
        <w:t xml:space="preserve"> yaw </w:t>
      </w:r>
      <w:r w:rsidR="00F773EA">
        <w:rPr>
          <w:rFonts w:ascii="Times New Roman" w:hAnsi="Times New Roman"/>
          <w:sz w:val="24"/>
          <w:szCs w:val="24"/>
        </w:rPr>
        <w:t xml:space="preserve">angle </w:t>
      </w:r>
      <w:r w:rsidR="00917C7B">
        <w:rPr>
          <w:rFonts w:ascii="Times New Roman" w:hAnsi="Times New Roman"/>
          <w:sz w:val="24"/>
          <w:szCs w:val="24"/>
        </w:rPr>
        <w:t>is used instead of the turning rate in the design of the autopilot because the turning rate is too nois</w:t>
      </w:r>
      <w:r w:rsidR="00F773EA">
        <w:rPr>
          <w:rFonts w:ascii="Times New Roman" w:hAnsi="Times New Roman"/>
          <w:sz w:val="24"/>
          <w:szCs w:val="24"/>
        </w:rPr>
        <w:t>y</w:t>
      </w:r>
      <w:r w:rsidR="00917C7B">
        <w:rPr>
          <w:rFonts w:ascii="Times New Roman" w:hAnsi="Times New Roman"/>
          <w:sz w:val="24"/>
          <w:szCs w:val="24"/>
        </w:rPr>
        <w:t xml:space="preserve"> making it difficult to design a</w:t>
      </w:r>
      <w:r w:rsidR="00F773EA">
        <w:rPr>
          <w:rFonts w:ascii="Times New Roman" w:hAnsi="Times New Roman"/>
          <w:sz w:val="24"/>
          <w:szCs w:val="24"/>
        </w:rPr>
        <w:t xml:space="preserve"> heading hold</w:t>
      </w:r>
      <w:r w:rsidR="00917C7B">
        <w:rPr>
          <w:rFonts w:ascii="Times New Roman" w:hAnsi="Times New Roman"/>
          <w:sz w:val="24"/>
          <w:szCs w:val="24"/>
        </w:rPr>
        <w:t xml:space="preserve"> autopilot. In addition, from the </w:t>
      </w:r>
      <w:r w:rsidR="00A651BB">
        <w:rPr>
          <w:rFonts w:ascii="Times New Roman" w:hAnsi="Times New Roman"/>
          <w:sz w:val="24"/>
          <w:szCs w:val="24"/>
        </w:rPr>
        <w:t>yaw, one</w:t>
      </w:r>
      <w:r w:rsidR="00F773EA">
        <w:rPr>
          <w:rFonts w:ascii="Times New Roman" w:hAnsi="Times New Roman"/>
          <w:sz w:val="24"/>
          <w:szCs w:val="24"/>
        </w:rPr>
        <w:t xml:space="preserve"> can determine the </w:t>
      </w:r>
      <w:r w:rsidR="00917C7B">
        <w:rPr>
          <w:rFonts w:ascii="Times New Roman" w:hAnsi="Times New Roman"/>
          <w:sz w:val="24"/>
          <w:szCs w:val="24"/>
        </w:rPr>
        <w:t>roll</w:t>
      </w:r>
      <w:r w:rsidR="00F773EA">
        <w:rPr>
          <w:rFonts w:ascii="Times New Roman" w:hAnsi="Times New Roman"/>
          <w:sz w:val="24"/>
          <w:szCs w:val="24"/>
        </w:rPr>
        <w:t xml:space="preserve"> angle</w:t>
      </w:r>
      <w:r w:rsidR="00917C7B">
        <w:rPr>
          <w:rFonts w:ascii="Times New Roman" w:hAnsi="Times New Roman"/>
          <w:sz w:val="24"/>
          <w:szCs w:val="24"/>
        </w:rPr>
        <w:t xml:space="preserve"> required to perform the desired maneuver. </w:t>
      </w:r>
      <w:r w:rsidR="00950FA9">
        <w:rPr>
          <w:rFonts w:ascii="Times New Roman" w:hAnsi="Times New Roman"/>
          <w:sz w:val="24"/>
          <w:szCs w:val="24"/>
        </w:rPr>
        <w:t xml:space="preserve">The autopilot has a PID </w:t>
      </w:r>
      <w:r w:rsidR="00F773EA">
        <w:rPr>
          <w:rFonts w:ascii="Times New Roman" w:hAnsi="Times New Roman"/>
          <w:sz w:val="24"/>
          <w:szCs w:val="24"/>
        </w:rPr>
        <w:t xml:space="preserve">that operates on the roll angle error.  </w:t>
      </w:r>
      <w:r w:rsidR="00950FA9">
        <w:rPr>
          <w:rFonts w:ascii="Times New Roman" w:hAnsi="Times New Roman"/>
          <w:sz w:val="24"/>
          <w:szCs w:val="24"/>
        </w:rPr>
        <w:t xml:space="preserve">The controllers that are adaptive in the directional autopilot are the yaw controller and the pitch controller. </w:t>
      </w:r>
    </w:p>
    <w:p w14:paraId="1B77306D" w14:textId="77777777" w:rsidR="00343376" w:rsidRDefault="005F2C0B" w:rsidP="00343376">
      <w:pPr>
        <w:keepNext/>
        <w:jc w:val="center"/>
      </w:pPr>
      <w:r>
        <w:rPr>
          <w:noProof/>
        </w:rPr>
        <w:lastRenderedPageBreak/>
        <w:drawing>
          <wp:inline distT="0" distB="0" distL="0" distR="0" wp14:anchorId="047A7323" wp14:editId="689FAC27">
            <wp:extent cx="5082540" cy="2987040"/>
            <wp:effectExtent l="0" t="0" r="0" b="0"/>
            <wp:docPr id="188" name="Picture 188" descr="C:\Users\ggramajo\Pictures\Pic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ggramajo\Pictures\Picture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2540" cy="2987040"/>
                    </a:xfrm>
                    <a:prstGeom prst="rect">
                      <a:avLst/>
                    </a:prstGeom>
                    <a:noFill/>
                    <a:ln>
                      <a:noFill/>
                    </a:ln>
                  </pic:spPr>
                </pic:pic>
              </a:graphicData>
            </a:graphic>
          </wp:inline>
        </w:drawing>
      </w:r>
    </w:p>
    <w:p w14:paraId="46898FB4" w14:textId="77777777" w:rsidR="00842C1B" w:rsidRDefault="00343376" w:rsidP="006A0D1C">
      <w:pPr>
        <w:pStyle w:val="Caption"/>
        <w:rPr>
          <w:rFonts w:ascii="Times New Roman" w:hAnsi="Times New Roman"/>
          <w:color w:val="auto"/>
          <w:sz w:val="24"/>
          <w:szCs w:val="24"/>
        </w:rPr>
      </w:pPr>
      <w:r w:rsidRPr="00343376">
        <w:rPr>
          <w:rFonts w:ascii="Times New Roman" w:hAnsi="Times New Roman"/>
          <w:color w:val="auto"/>
          <w:sz w:val="24"/>
          <w:szCs w:val="24"/>
        </w:rPr>
        <w:t xml:space="preserve">Figure </w:t>
      </w:r>
      <w:r w:rsidRPr="00343376">
        <w:rPr>
          <w:rFonts w:ascii="Times New Roman" w:hAnsi="Times New Roman"/>
          <w:color w:val="auto"/>
          <w:sz w:val="24"/>
          <w:szCs w:val="24"/>
        </w:rPr>
        <w:fldChar w:fldCharType="begin"/>
      </w:r>
      <w:r w:rsidRPr="00343376">
        <w:rPr>
          <w:rFonts w:ascii="Times New Roman" w:hAnsi="Times New Roman"/>
          <w:color w:val="auto"/>
          <w:sz w:val="24"/>
          <w:szCs w:val="24"/>
        </w:rPr>
        <w:instrText xml:space="preserve"> SEQ Figure \* ARABIC </w:instrText>
      </w:r>
      <w:r w:rsidRPr="00343376">
        <w:rPr>
          <w:rFonts w:ascii="Times New Roman" w:hAnsi="Times New Roman"/>
          <w:color w:val="auto"/>
          <w:sz w:val="24"/>
          <w:szCs w:val="24"/>
        </w:rPr>
        <w:fldChar w:fldCharType="separate"/>
      </w:r>
      <w:r w:rsidR="00CD0DE5">
        <w:rPr>
          <w:rFonts w:ascii="Times New Roman" w:hAnsi="Times New Roman"/>
          <w:noProof/>
          <w:color w:val="auto"/>
          <w:sz w:val="24"/>
          <w:szCs w:val="24"/>
        </w:rPr>
        <w:t>9</w:t>
      </w:r>
      <w:r w:rsidRPr="00343376">
        <w:rPr>
          <w:rFonts w:ascii="Times New Roman" w:hAnsi="Times New Roman"/>
          <w:color w:val="auto"/>
          <w:sz w:val="24"/>
          <w:szCs w:val="24"/>
        </w:rPr>
        <w:fldChar w:fldCharType="end"/>
      </w:r>
      <w:r w:rsidRPr="00343376">
        <w:rPr>
          <w:rFonts w:ascii="Times New Roman" w:hAnsi="Times New Roman"/>
          <w:color w:val="auto"/>
          <w:sz w:val="24"/>
          <w:szCs w:val="24"/>
        </w:rPr>
        <w:t>. Direction Autopilot</w:t>
      </w:r>
    </w:p>
    <w:p w14:paraId="265AB885" w14:textId="77777777" w:rsidR="00A26F60" w:rsidRPr="00A26F60" w:rsidRDefault="00A26F60" w:rsidP="00A26F60"/>
    <w:p w14:paraId="01658EC7" w14:textId="77777777" w:rsidR="00343376" w:rsidRDefault="00A26F60" w:rsidP="006A0D1C">
      <w:pPr>
        <w:spacing w:after="0" w:line="480" w:lineRule="auto"/>
        <w:rPr>
          <w:rFonts w:ascii="Times New Roman" w:hAnsi="Times New Roman"/>
          <w:sz w:val="24"/>
          <w:szCs w:val="24"/>
        </w:rPr>
      </w:pPr>
      <w:r w:rsidRPr="00A26F60">
        <w:rPr>
          <w:rFonts w:ascii="Times New Roman" w:hAnsi="Times New Roman"/>
          <w:sz w:val="24"/>
          <w:szCs w:val="24"/>
        </w:rPr>
        <w:t xml:space="preserve">Figure </w:t>
      </w:r>
      <w:r w:rsidR="00F773EA" w:rsidRPr="00A26F60">
        <w:rPr>
          <w:rFonts w:ascii="Times New Roman" w:hAnsi="Times New Roman"/>
          <w:sz w:val="24"/>
          <w:szCs w:val="24"/>
        </w:rPr>
        <w:t>1</w:t>
      </w:r>
      <w:r w:rsidR="00F773EA">
        <w:rPr>
          <w:rFonts w:ascii="Times New Roman" w:hAnsi="Times New Roman"/>
          <w:sz w:val="24"/>
          <w:szCs w:val="24"/>
        </w:rPr>
        <w:t>1</w:t>
      </w:r>
      <w:r w:rsidR="00F773EA" w:rsidRPr="00A26F60">
        <w:rPr>
          <w:rFonts w:ascii="Times New Roman" w:hAnsi="Times New Roman"/>
          <w:sz w:val="24"/>
          <w:szCs w:val="24"/>
        </w:rPr>
        <w:t xml:space="preserve"> </w:t>
      </w:r>
      <w:r w:rsidR="003279B8" w:rsidRPr="00A26F60">
        <w:rPr>
          <w:rFonts w:ascii="Times New Roman" w:hAnsi="Times New Roman"/>
          <w:sz w:val="24"/>
          <w:szCs w:val="24"/>
        </w:rPr>
        <w:t>provides the performance of the directional hold autopilot designed for this mission purpose. The</w:t>
      </w:r>
      <w:r w:rsidR="006317A8">
        <w:rPr>
          <w:rFonts w:ascii="Times New Roman" w:hAnsi="Times New Roman"/>
          <w:sz w:val="24"/>
          <w:szCs w:val="24"/>
        </w:rPr>
        <w:t xml:space="preserve"> autopilots designed for this mission are adaptive in which controller in the directional and altitude hold autopilots change for different turn durations. </w:t>
      </w:r>
      <w:r w:rsidR="00896692">
        <w:rPr>
          <w:rFonts w:ascii="Times New Roman" w:hAnsi="Times New Roman"/>
          <w:sz w:val="24"/>
          <w:szCs w:val="24"/>
        </w:rPr>
        <w:t xml:space="preserve">The performance presented is for a turn duration of 5 seconds and desired turning rate of .39 rad/s, which is the maximum turning rate of the vehicle for the load limit. The response </w:t>
      </w:r>
      <w:r w:rsidR="00A02BA0">
        <w:rPr>
          <w:rFonts w:ascii="Times New Roman" w:hAnsi="Times New Roman"/>
          <w:sz w:val="24"/>
          <w:szCs w:val="24"/>
        </w:rPr>
        <w:t>of the directional autopilot has the same profile, presented in Figure 10, for different turning rates.</w:t>
      </w:r>
    </w:p>
    <w:p w14:paraId="30230E35" w14:textId="77777777" w:rsidR="00A02BA0" w:rsidRPr="00A26F60" w:rsidRDefault="00A02BA0" w:rsidP="006A0D1C">
      <w:pPr>
        <w:spacing w:after="0" w:line="480" w:lineRule="auto"/>
        <w:rPr>
          <w:rFonts w:ascii="Times New Roman" w:hAnsi="Times New Roman"/>
          <w:sz w:val="24"/>
          <w:szCs w:val="24"/>
        </w:rPr>
      </w:pPr>
    </w:p>
    <w:p w14:paraId="4BE4DDA6" w14:textId="17C3903A" w:rsidR="00343376" w:rsidRDefault="005F5126" w:rsidP="00343376">
      <w:pPr>
        <w:keepNext/>
        <w:jc w:val="center"/>
      </w:pPr>
      <w:r w:rsidRPr="005F5126">
        <w:lastRenderedPageBreak/>
        <w:drawing>
          <wp:inline distT="0" distB="0" distL="0" distR="0" wp14:anchorId="4480CCE6" wp14:editId="37BD73EB">
            <wp:extent cx="5943600" cy="55587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58790"/>
                    </a:xfrm>
                    <a:prstGeom prst="rect">
                      <a:avLst/>
                    </a:prstGeom>
                  </pic:spPr>
                </pic:pic>
              </a:graphicData>
            </a:graphic>
          </wp:inline>
        </w:drawing>
      </w:r>
      <w:bookmarkStart w:id="4" w:name="_GoBack"/>
      <w:bookmarkEnd w:id="4"/>
    </w:p>
    <w:p w14:paraId="2617F8D8" w14:textId="77777777" w:rsidR="006554BC" w:rsidRDefault="00343376" w:rsidP="00896692">
      <w:pPr>
        <w:pStyle w:val="Caption"/>
        <w:rPr>
          <w:rFonts w:ascii="Times New Roman" w:hAnsi="Times New Roman"/>
          <w:color w:val="auto"/>
          <w:sz w:val="24"/>
          <w:szCs w:val="24"/>
        </w:rPr>
      </w:pPr>
      <w:r w:rsidRPr="00343376">
        <w:rPr>
          <w:rFonts w:ascii="Times New Roman" w:hAnsi="Times New Roman"/>
          <w:color w:val="auto"/>
          <w:sz w:val="24"/>
          <w:szCs w:val="24"/>
        </w:rPr>
        <w:t xml:space="preserve">Figure </w:t>
      </w:r>
      <w:r w:rsidRPr="00343376">
        <w:rPr>
          <w:rFonts w:ascii="Times New Roman" w:hAnsi="Times New Roman"/>
          <w:color w:val="auto"/>
          <w:sz w:val="24"/>
          <w:szCs w:val="24"/>
        </w:rPr>
        <w:fldChar w:fldCharType="begin"/>
      </w:r>
      <w:r w:rsidRPr="00343376">
        <w:rPr>
          <w:rFonts w:ascii="Times New Roman" w:hAnsi="Times New Roman"/>
          <w:color w:val="auto"/>
          <w:sz w:val="24"/>
          <w:szCs w:val="24"/>
        </w:rPr>
        <w:instrText xml:space="preserve"> SEQ Figure \* ARABIC </w:instrText>
      </w:r>
      <w:r w:rsidRPr="00343376">
        <w:rPr>
          <w:rFonts w:ascii="Times New Roman" w:hAnsi="Times New Roman"/>
          <w:color w:val="auto"/>
          <w:sz w:val="24"/>
          <w:szCs w:val="24"/>
        </w:rPr>
        <w:fldChar w:fldCharType="separate"/>
      </w:r>
      <w:r w:rsidR="00CD0DE5">
        <w:rPr>
          <w:rFonts w:ascii="Times New Roman" w:hAnsi="Times New Roman"/>
          <w:noProof/>
          <w:color w:val="auto"/>
          <w:sz w:val="24"/>
          <w:szCs w:val="24"/>
        </w:rPr>
        <w:t>10</w:t>
      </w:r>
      <w:r w:rsidRPr="00343376">
        <w:rPr>
          <w:rFonts w:ascii="Times New Roman" w:hAnsi="Times New Roman"/>
          <w:color w:val="auto"/>
          <w:sz w:val="24"/>
          <w:szCs w:val="24"/>
        </w:rPr>
        <w:fldChar w:fldCharType="end"/>
      </w:r>
      <w:r w:rsidRPr="00343376">
        <w:rPr>
          <w:rFonts w:ascii="Times New Roman" w:hAnsi="Times New Roman"/>
          <w:color w:val="auto"/>
          <w:sz w:val="24"/>
          <w:szCs w:val="24"/>
        </w:rPr>
        <w:t>. Directional Autopilot Performance</w:t>
      </w:r>
    </w:p>
    <w:p w14:paraId="00B235DD" w14:textId="77777777" w:rsidR="00896692" w:rsidRPr="00896692" w:rsidRDefault="00896692" w:rsidP="00896692"/>
    <w:p w14:paraId="4FC90606" w14:textId="77777777" w:rsidR="002B2D49" w:rsidRDefault="00255BB6" w:rsidP="002B2D49">
      <w:pPr>
        <w:spacing w:after="0" w:line="480" w:lineRule="auto"/>
        <w:rPr>
          <w:rFonts w:ascii="Times New Roman" w:hAnsi="Times New Roman"/>
          <w:sz w:val="24"/>
          <w:szCs w:val="24"/>
        </w:rPr>
      </w:pPr>
      <w:r>
        <w:rPr>
          <w:rFonts w:ascii="Times New Roman" w:hAnsi="Times New Roman"/>
          <w:sz w:val="24"/>
          <w:szCs w:val="24"/>
        </w:rPr>
        <w:br/>
      </w:r>
    </w:p>
    <w:p w14:paraId="6DF8EA7F" w14:textId="77777777" w:rsidR="00255BB6" w:rsidRPr="002F5098" w:rsidRDefault="00255BB6" w:rsidP="005878B2">
      <w:pPr>
        <w:pStyle w:val="ListParagraph"/>
        <w:numPr>
          <w:ilvl w:val="0"/>
          <w:numId w:val="6"/>
        </w:numPr>
        <w:spacing w:after="0" w:line="480" w:lineRule="auto"/>
        <w:jc w:val="center"/>
        <w:rPr>
          <w:rFonts w:ascii="Times New Roman" w:hAnsi="Times New Roman"/>
          <w:b/>
          <w:sz w:val="24"/>
          <w:szCs w:val="24"/>
        </w:rPr>
      </w:pPr>
      <w:r>
        <w:rPr>
          <w:rFonts w:ascii="Times New Roman" w:hAnsi="Times New Roman"/>
          <w:b/>
          <w:sz w:val="24"/>
          <w:szCs w:val="24"/>
        </w:rPr>
        <w:t xml:space="preserve">Path Optimization </w:t>
      </w:r>
      <w:r w:rsidRPr="00467EC4">
        <w:rPr>
          <w:rFonts w:ascii="Times New Roman" w:hAnsi="Times New Roman"/>
          <w:b/>
          <w:sz w:val="24"/>
          <w:szCs w:val="24"/>
        </w:rPr>
        <w:t>Simulation</w:t>
      </w:r>
      <w:r>
        <w:rPr>
          <w:rFonts w:ascii="Times New Roman" w:hAnsi="Times New Roman"/>
          <w:b/>
          <w:sz w:val="24"/>
          <w:szCs w:val="24"/>
        </w:rPr>
        <w:t xml:space="preserve"> Results</w:t>
      </w:r>
    </w:p>
    <w:p w14:paraId="0148F909" w14:textId="77777777" w:rsidR="00255BB6" w:rsidRDefault="00255BB6" w:rsidP="00255BB6">
      <w:pPr>
        <w:spacing w:after="0" w:line="480" w:lineRule="auto"/>
        <w:rPr>
          <w:rFonts w:ascii="Times New Roman" w:hAnsi="Times New Roman"/>
          <w:sz w:val="24"/>
          <w:szCs w:val="24"/>
        </w:rPr>
      </w:pPr>
      <w:r>
        <w:rPr>
          <w:rFonts w:ascii="Times New Roman" w:hAnsi="Times New Roman"/>
          <w:sz w:val="24"/>
          <w:szCs w:val="24"/>
        </w:rPr>
        <w:t xml:space="preserve">The simulation performed considers a single UAV navigating a specified region. The region is defined from the maximum area that the vehicle can observe, based on the vehicle specifications, assuming ideal conditions. The simulation plans the path using a three degree of freedom model </w:t>
      </w:r>
      <w:r>
        <w:rPr>
          <w:rFonts w:ascii="Times New Roman" w:hAnsi="Times New Roman"/>
          <w:sz w:val="24"/>
          <w:szCs w:val="24"/>
        </w:rPr>
        <w:lastRenderedPageBreak/>
        <w:t xml:space="preserve">and applies the control input, the turning rate obtained in the three degree of freedom model, to a six degree of freedom model of the small UAV. </w:t>
      </w:r>
    </w:p>
    <w:p w14:paraId="67867B26" w14:textId="602C6938" w:rsidR="00255BB6" w:rsidRDefault="00255BB6" w:rsidP="00255BB6">
      <w:pPr>
        <w:spacing w:after="0" w:line="480" w:lineRule="auto"/>
        <w:rPr>
          <w:rFonts w:ascii="Times New Roman" w:hAnsi="Times New Roman"/>
          <w:sz w:val="24"/>
          <w:szCs w:val="24"/>
        </w:rPr>
      </w:pPr>
      <w:r>
        <w:rPr>
          <w:rFonts w:ascii="Times New Roman" w:hAnsi="Times New Roman"/>
          <w:sz w:val="24"/>
          <w:szCs w:val="24"/>
        </w:rPr>
        <w:t>The maximum area that the vehicle can cover assuming straight and steady level flight, is 429,460 m</w:t>
      </w:r>
      <w:r w:rsidRPr="003A7983">
        <w:rPr>
          <w:rFonts w:ascii="Times New Roman" w:hAnsi="Times New Roman"/>
          <w:sz w:val="24"/>
          <w:szCs w:val="24"/>
          <w:vertAlign w:val="superscript"/>
        </w:rPr>
        <w:t>2</w:t>
      </w:r>
      <w:r>
        <w:rPr>
          <w:rFonts w:ascii="Times New Roman" w:hAnsi="Times New Roman"/>
          <w:sz w:val="24"/>
          <w:szCs w:val="24"/>
        </w:rPr>
        <w:t xml:space="preserve"> that will provide a square region of approximately 655 m by 655 m. Table 1 provides the power specifications sensor footprint of the vehicle in the simulation. The camera is assumed to always pointing straight to the ground during the maneuvers .i.e. it is gimbaled such that the focal plane of the lens is parallel to the ground. In addition, the simulation considers that the vehicle is operating at altitude of 121.92 meters, which is the federal operating limit for model airplanes, on a standard day.</w:t>
      </w:r>
    </w:p>
    <w:p w14:paraId="2D2F5971" w14:textId="77777777" w:rsidR="00255BB6" w:rsidRDefault="00255BB6" w:rsidP="00255BB6">
      <w:pPr>
        <w:spacing w:after="0" w:line="480" w:lineRule="auto"/>
        <w:rPr>
          <w:rFonts w:ascii="Times New Roman" w:hAnsi="Times New Roman"/>
          <w:sz w:val="24"/>
          <w:szCs w:val="24"/>
        </w:rPr>
      </w:pPr>
    </w:p>
    <w:p w14:paraId="0C8713EE" w14:textId="77777777" w:rsidR="00255BB6" w:rsidRDefault="00255BB6" w:rsidP="00255BB6">
      <w:pPr>
        <w:spacing w:after="0" w:line="480" w:lineRule="auto"/>
        <w:jc w:val="center"/>
        <w:rPr>
          <w:rFonts w:ascii="Times New Roman" w:hAnsi="Times New Roman"/>
          <w:sz w:val="24"/>
          <w:szCs w:val="24"/>
        </w:rPr>
      </w:pPr>
      <w:r>
        <w:rPr>
          <w:rFonts w:ascii="Times New Roman" w:hAnsi="Times New Roman"/>
          <w:sz w:val="24"/>
          <w:szCs w:val="24"/>
        </w:rPr>
        <w:t>Table 1: Properties of the Vehicle for Simulation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1705"/>
      </w:tblGrid>
      <w:tr w:rsidR="00255BB6" w:rsidRPr="00AF5FCA" w14:paraId="40714616" w14:textId="77777777" w:rsidTr="00AF5FCA">
        <w:trPr>
          <w:jc w:val="center"/>
        </w:trPr>
        <w:tc>
          <w:tcPr>
            <w:tcW w:w="2605" w:type="dxa"/>
            <w:shd w:val="clear" w:color="auto" w:fill="auto"/>
          </w:tcPr>
          <w:p w14:paraId="351436B4" w14:textId="77777777" w:rsidR="00255BB6" w:rsidRPr="00AF5FCA" w:rsidRDefault="00255BB6" w:rsidP="00AF5FCA">
            <w:pPr>
              <w:spacing w:after="0" w:line="240" w:lineRule="auto"/>
              <w:jc w:val="center"/>
              <w:rPr>
                <w:rFonts w:ascii="Times New Roman" w:hAnsi="Times New Roman"/>
                <w:b/>
                <w:sz w:val="24"/>
                <w:szCs w:val="24"/>
              </w:rPr>
            </w:pPr>
            <w:r w:rsidRPr="00AF5FCA">
              <w:rPr>
                <w:rFonts w:ascii="Times New Roman" w:hAnsi="Times New Roman"/>
                <w:b/>
                <w:sz w:val="24"/>
                <w:szCs w:val="24"/>
              </w:rPr>
              <w:t>Property</w:t>
            </w:r>
          </w:p>
        </w:tc>
        <w:tc>
          <w:tcPr>
            <w:tcW w:w="1705" w:type="dxa"/>
            <w:shd w:val="clear" w:color="auto" w:fill="auto"/>
          </w:tcPr>
          <w:p w14:paraId="6383556E" w14:textId="77777777" w:rsidR="00255BB6" w:rsidRPr="00AF5FCA" w:rsidRDefault="00255BB6" w:rsidP="00AF5FCA">
            <w:pPr>
              <w:spacing w:after="0" w:line="240" w:lineRule="auto"/>
              <w:jc w:val="center"/>
              <w:rPr>
                <w:rFonts w:ascii="Times New Roman" w:hAnsi="Times New Roman"/>
                <w:b/>
                <w:sz w:val="24"/>
                <w:szCs w:val="24"/>
              </w:rPr>
            </w:pPr>
            <w:r w:rsidRPr="00AF5FCA">
              <w:rPr>
                <w:rFonts w:ascii="Times New Roman" w:hAnsi="Times New Roman"/>
                <w:b/>
                <w:sz w:val="24"/>
                <w:szCs w:val="24"/>
              </w:rPr>
              <w:t>Value</w:t>
            </w:r>
          </w:p>
        </w:tc>
      </w:tr>
      <w:tr w:rsidR="00255BB6" w:rsidRPr="00AF5FCA" w14:paraId="72FA5EF7" w14:textId="77777777" w:rsidTr="00AF5FCA">
        <w:trPr>
          <w:jc w:val="center"/>
        </w:trPr>
        <w:tc>
          <w:tcPr>
            <w:tcW w:w="2605" w:type="dxa"/>
            <w:shd w:val="clear" w:color="auto" w:fill="auto"/>
          </w:tcPr>
          <w:p w14:paraId="549A8DC3" w14:textId="77777777" w:rsidR="00255BB6" w:rsidRPr="00AF5FCA" w:rsidRDefault="00255BB6" w:rsidP="00AF5FCA">
            <w:pPr>
              <w:spacing w:after="0" w:line="240" w:lineRule="auto"/>
              <w:rPr>
                <w:rFonts w:ascii="Times New Roman" w:hAnsi="Times New Roman"/>
                <w:b/>
                <w:i/>
                <w:sz w:val="24"/>
                <w:szCs w:val="24"/>
              </w:rPr>
            </w:pPr>
            <w:r w:rsidRPr="00AF5FCA">
              <w:rPr>
                <w:rFonts w:ascii="Times New Roman" w:hAnsi="Times New Roman"/>
                <w:b/>
                <w:i/>
                <w:sz w:val="24"/>
                <w:szCs w:val="24"/>
              </w:rPr>
              <w:t>Vehicle specification</w:t>
            </w:r>
          </w:p>
        </w:tc>
        <w:tc>
          <w:tcPr>
            <w:tcW w:w="1705" w:type="dxa"/>
            <w:shd w:val="clear" w:color="auto" w:fill="auto"/>
          </w:tcPr>
          <w:p w14:paraId="483D4E87" w14:textId="77777777" w:rsidR="00255BB6" w:rsidRPr="00AF5FCA" w:rsidRDefault="00255BB6" w:rsidP="00AF5FCA">
            <w:pPr>
              <w:spacing w:after="0" w:line="240" w:lineRule="auto"/>
              <w:rPr>
                <w:rFonts w:ascii="Times New Roman" w:hAnsi="Times New Roman"/>
                <w:sz w:val="24"/>
                <w:szCs w:val="24"/>
              </w:rPr>
            </w:pPr>
          </w:p>
        </w:tc>
      </w:tr>
      <w:tr w:rsidR="00255BB6" w:rsidRPr="00AF5FCA" w14:paraId="5C74F1A5" w14:textId="77777777" w:rsidTr="00AF5FCA">
        <w:trPr>
          <w:jc w:val="center"/>
        </w:trPr>
        <w:tc>
          <w:tcPr>
            <w:tcW w:w="2605" w:type="dxa"/>
            <w:shd w:val="clear" w:color="auto" w:fill="auto"/>
          </w:tcPr>
          <w:p w14:paraId="0A1A2657"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Oswald efficiency</w:t>
            </w:r>
          </w:p>
        </w:tc>
        <w:tc>
          <w:tcPr>
            <w:tcW w:w="1705" w:type="dxa"/>
            <w:shd w:val="clear" w:color="auto" w:fill="auto"/>
          </w:tcPr>
          <w:p w14:paraId="283D8DC8"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1</w:t>
            </w:r>
          </w:p>
        </w:tc>
      </w:tr>
      <w:tr w:rsidR="00255BB6" w:rsidRPr="00AF5FCA" w14:paraId="11469721" w14:textId="77777777" w:rsidTr="00AF5FCA">
        <w:trPr>
          <w:jc w:val="center"/>
        </w:trPr>
        <w:tc>
          <w:tcPr>
            <w:tcW w:w="2605" w:type="dxa"/>
            <w:shd w:val="clear" w:color="auto" w:fill="auto"/>
          </w:tcPr>
          <w:p w14:paraId="0D67256E"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Motor efficiency</w:t>
            </w:r>
          </w:p>
        </w:tc>
        <w:tc>
          <w:tcPr>
            <w:tcW w:w="1705" w:type="dxa"/>
            <w:shd w:val="clear" w:color="auto" w:fill="auto"/>
          </w:tcPr>
          <w:p w14:paraId="4913A24F"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.9</w:t>
            </w:r>
          </w:p>
        </w:tc>
      </w:tr>
      <w:tr w:rsidR="00255BB6" w:rsidRPr="00AF5FCA" w14:paraId="1A9C625D" w14:textId="77777777" w:rsidTr="00AF5FCA">
        <w:trPr>
          <w:jc w:val="center"/>
        </w:trPr>
        <w:tc>
          <w:tcPr>
            <w:tcW w:w="2605" w:type="dxa"/>
            <w:shd w:val="clear" w:color="auto" w:fill="auto"/>
          </w:tcPr>
          <w:p w14:paraId="5C208C14"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 xml:space="preserve">Max load factor </w:t>
            </w:r>
          </w:p>
        </w:tc>
        <w:tc>
          <w:tcPr>
            <w:tcW w:w="1705" w:type="dxa"/>
            <w:shd w:val="clear" w:color="auto" w:fill="auto"/>
          </w:tcPr>
          <w:p w14:paraId="67AAB2DB"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1.5</w:t>
            </w:r>
          </w:p>
        </w:tc>
      </w:tr>
      <w:tr w:rsidR="00255BB6" w:rsidRPr="00AF5FCA" w14:paraId="6396C9D2" w14:textId="77777777" w:rsidTr="00AF5FCA">
        <w:trPr>
          <w:jc w:val="center"/>
        </w:trPr>
        <w:tc>
          <w:tcPr>
            <w:tcW w:w="2605" w:type="dxa"/>
            <w:shd w:val="clear" w:color="auto" w:fill="auto"/>
          </w:tcPr>
          <w:p w14:paraId="7C76455A" w14:textId="77777777" w:rsidR="00255BB6" w:rsidRPr="00AF5FCA" w:rsidRDefault="00255BB6" w:rsidP="00AF5FCA">
            <w:pPr>
              <w:spacing w:after="0" w:line="240" w:lineRule="auto"/>
              <w:rPr>
                <w:rFonts w:ascii="Times New Roman" w:hAnsi="Times New Roman"/>
                <w:b/>
                <w:i/>
                <w:sz w:val="24"/>
                <w:szCs w:val="24"/>
              </w:rPr>
            </w:pPr>
            <w:r w:rsidRPr="00AF5FCA">
              <w:rPr>
                <w:rFonts w:ascii="Times New Roman" w:hAnsi="Times New Roman"/>
                <w:b/>
                <w:i/>
                <w:sz w:val="24"/>
                <w:szCs w:val="24"/>
              </w:rPr>
              <w:t>Battery specification</w:t>
            </w:r>
          </w:p>
        </w:tc>
        <w:tc>
          <w:tcPr>
            <w:tcW w:w="1705" w:type="dxa"/>
            <w:shd w:val="clear" w:color="auto" w:fill="auto"/>
          </w:tcPr>
          <w:p w14:paraId="604F770B" w14:textId="77777777" w:rsidR="00255BB6" w:rsidRPr="00AF5FCA" w:rsidRDefault="00255BB6" w:rsidP="00AF5FCA">
            <w:pPr>
              <w:spacing w:after="0" w:line="240" w:lineRule="auto"/>
              <w:rPr>
                <w:rFonts w:ascii="Times New Roman" w:hAnsi="Times New Roman"/>
                <w:sz w:val="24"/>
                <w:szCs w:val="24"/>
              </w:rPr>
            </w:pPr>
          </w:p>
        </w:tc>
      </w:tr>
      <w:tr w:rsidR="00255BB6" w:rsidRPr="00AF5FCA" w14:paraId="2416BA56" w14:textId="77777777" w:rsidTr="00AF5FCA">
        <w:trPr>
          <w:jc w:val="center"/>
        </w:trPr>
        <w:tc>
          <w:tcPr>
            <w:tcW w:w="2605" w:type="dxa"/>
            <w:shd w:val="clear" w:color="auto" w:fill="auto"/>
          </w:tcPr>
          <w:p w14:paraId="2AC95B8D"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Electric charge (mAh)</w:t>
            </w:r>
          </w:p>
        </w:tc>
        <w:tc>
          <w:tcPr>
            <w:tcW w:w="1705" w:type="dxa"/>
            <w:shd w:val="clear" w:color="auto" w:fill="auto"/>
          </w:tcPr>
          <w:p w14:paraId="09C9F709"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2200</w:t>
            </w:r>
          </w:p>
        </w:tc>
      </w:tr>
      <w:tr w:rsidR="00255BB6" w:rsidRPr="00AF5FCA" w14:paraId="1EBD460A" w14:textId="77777777" w:rsidTr="00AF5FCA">
        <w:trPr>
          <w:jc w:val="center"/>
        </w:trPr>
        <w:tc>
          <w:tcPr>
            <w:tcW w:w="2605" w:type="dxa"/>
            <w:shd w:val="clear" w:color="auto" w:fill="auto"/>
          </w:tcPr>
          <w:p w14:paraId="16F73336"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Voltage (V)</w:t>
            </w:r>
          </w:p>
        </w:tc>
        <w:tc>
          <w:tcPr>
            <w:tcW w:w="1705" w:type="dxa"/>
            <w:shd w:val="clear" w:color="auto" w:fill="auto"/>
          </w:tcPr>
          <w:p w14:paraId="24745A69"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11.1</w:t>
            </w:r>
          </w:p>
        </w:tc>
      </w:tr>
      <w:tr w:rsidR="00255BB6" w:rsidRPr="00AF5FCA" w14:paraId="1F105E41" w14:textId="77777777" w:rsidTr="00AF5FCA">
        <w:trPr>
          <w:jc w:val="center"/>
        </w:trPr>
        <w:tc>
          <w:tcPr>
            <w:tcW w:w="2605" w:type="dxa"/>
            <w:shd w:val="clear" w:color="auto" w:fill="auto"/>
          </w:tcPr>
          <w:p w14:paraId="5E34A394" w14:textId="77777777" w:rsidR="00255BB6" w:rsidRPr="00AF5FCA" w:rsidRDefault="00255BB6" w:rsidP="00AF5FCA">
            <w:pPr>
              <w:spacing w:after="0" w:line="240" w:lineRule="auto"/>
              <w:rPr>
                <w:rFonts w:ascii="Times New Roman" w:hAnsi="Times New Roman"/>
                <w:b/>
                <w:i/>
                <w:sz w:val="24"/>
                <w:szCs w:val="24"/>
              </w:rPr>
            </w:pPr>
            <w:r w:rsidRPr="00AF5FCA">
              <w:rPr>
                <w:rFonts w:ascii="Times New Roman" w:hAnsi="Times New Roman"/>
                <w:b/>
                <w:i/>
                <w:sz w:val="24"/>
                <w:szCs w:val="24"/>
              </w:rPr>
              <w:t>Sensor specification</w:t>
            </w:r>
          </w:p>
        </w:tc>
        <w:tc>
          <w:tcPr>
            <w:tcW w:w="1705" w:type="dxa"/>
            <w:shd w:val="clear" w:color="auto" w:fill="auto"/>
          </w:tcPr>
          <w:p w14:paraId="24745C94" w14:textId="77777777" w:rsidR="00255BB6" w:rsidRPr="00AF5FCA" w:rsidRDefault="00255BB6" w:rsidP="00AF5FCA">
            <w:pPr>
              <w:spacing w:after="0" w:line="240" w:lineRule="auto"/>
              <w:rPr>
                <w:rFonts w:ascii="Times New Roman" w:hAnsi="Times New Roman"/>
                <w:sz w:val="24"/>
                <w:szCs w:val="24"/>
              </w:rPr>
            </w:pPr>
          </w:p>
        </w:tc>
      </w:tr>
      <w:tr w:rsidR="00255BB6" w:rsidRPr="00AF5FCA" w14:paraId="2C9C4BD7" w14:textId="77777777" w:rsidTr="00AF5FCA">
        <w:trPr>
          <w:jc w:val="center"/>
        </w:trPr>
        <w:tc>
          <w:tcPr>
            <w:tcW w:w="2605" w:type="dxa"/>
            <w:shd w:val="clear" w:color="auto" w:fill="auto"/>
          </w:tcPr>
          <w:p w14:paraId="51FC97D6"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 xml:space="preserve">Camera radius (m) </w:t>
            </w:r>
          </w:p>
        </w:tc>
        <w:tc>
          <w:tcPr>
            <w:tcW w:w="1705" w:type="dxa"/>
            <w:shd w:val="clear" w:color="auto" w:fill="auto"/>
          </w:tcPr>
          <w:p w14:paraId="6259DDBB"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50</w:t>
            </w:r>
          </w:p>
        </w:tc>
      </w:tr>
    </w:tbl>
    <w:p w14:paraId="03164915" w14:textId="77777777" w:rsidR="00896692" w:rsidRPr="002B2D49" w:rsidRDefault="00896692" w:rsidP="002B2D49">
      <w:pPr>
        <w:spacing w:after="0" w:line="480" w:lineRule="auto"/>
        <w:rPr>
          <w:rFonts w:ascii="Times New Roman" w:hAnsi="Times New Roman"/>
          <w:sz w:val="24"/>
          <w:szCs w:val="24"/>
        </w:rPr>
      </w:pPr>
    </w:p>
    <w:p w14:paraId="08FE532B" w14:textId="78F8A4F2" w:rsidR="00343376" w:rsidRDefault="00D76ECF" w:rsidP="00343376">
      <w:pPr>
        <w:keepNext/>
      </w:pPr>
      <w:r w:rsidRPr="00D76ECF">
        <w:rPr>
          <w:noProof/>
        </w:rPr>
        <w:lastRenderedPageBreak/>
        <w:drawing>
          <wp:inline distT="0" distB="0" distL="0" distR="0" wp14:anchorId="18891735" wp14:editId="2CABE54F">
            <wp:extent cx="5943600" cy="28959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895918"/>
                    </a:xfrm>
                    <a:prstGeom prst="rect">
                      <a:avLst/>
                    </a:prstGeom>
                    <a:noFill/>
                    <a:ln>
                      <a:noFill/>
                    </a:ln>
                  </pic:spPr>
                </pic:pic>
              </a:graphicData>
            </a:graphic>
          </wp:inline>
        </w:drawing>
      </w:r>
    </w:p>
    <w:p w14:paraId="1FC9565E" w14:textId="77777777" w:rsidR="005F6D80" w:rsidRDefault="00343376" w:rsidP="00343376">
      <w:pPr>
        <w:pStyle w:val="Caption"/>
        <w:rPr>
          <w:rFonts w:ascii="Times New Roman" w:hAnsi="Times New Roman"/>
          <w:color w:val="auto"/>
          <w:sz w:val="24"/>
          <w:szCs w:val="24"/>
        </w:rPr>
      </w:pPr>
      <w:r w:rsidRPr="00343376">
        <w:rPr>
          <w:rFonts w:ascii="Times New Roman" w:hAnsi="Times New Roman"/>
          <w:color w:val="auto"/>
          <w:sz w:val="24"/>
          <w:szCs w:val="24"/>
        </w:rPr>
        <w:t xml:space="preserve">Figure </w:t>
      </w:r>
      <w:r w:rsidRPr="00343376">
        <w:rPr>
          <w:rFonts w:ascii="Times New Roman" w:hAnsi="Times New Roman"/>
          <w:color w:val="auto"/>
          <w:sz w:val="24"/>
          <w:szCs w:val="24"/>
        </w:rPr>
        <w:fldChar w:fldCharType="begin"/>
      </w:r>
      <w:r w:rsidRPr="00343376">
        <w:rPr>
          <w:rFonts w:ascii="Times New Roman" w:hAnsi="Times New Roman"/>
          <w:color w:val="auto"/>
          <w:sz w:val="24"/>
          <w:szCs w:val="24"/>
        </w:rPr>
        <w:instrText xml:space="preserve"> SEQ Figure \* ARABIC </w:instrText>
      </w:r>
      <w:r w:rsidRPr="00343376">
        <w:rPr>
          <w:rFonts w:ascii="Times New Roman" w:hAnsi="Times New Roman"/>
          <w:color w:val="auto"/>
          <w:sz w:val="24"/>
          <w:szCs w:val="24"/>
        </w:rPr>
        <w:fldChar w:fldCharType="separate"/>
      </w:r>
      <w:r w:rsidR="00CD0DE5">
        <w:rPr>
          <w:rFonts w:ascii="Times New Roman" w:hAnsi="Times New Roman"/>
          <w:noProof/>
          <w:color w:val="auto"/>
          <w:sz w:val="24"/>
          <w:szCs w:val="24"/>
        </w:rPr>
        <w:t>11</w:t>
      </w:r>
      <w:r w:rsidRPr="00343376">
        <w:rPr>
          <w:rFonts w:ascii="Times New Roman" w:hAnsi="Times New Roman"/>
          <w:color w:val="auto"/>
          <w:sz w:val="24"/>
          <w:szCs w:val="24"/>
        </w:rPr>
        <w:fldChar w:fldCharType="end"/>
      </w:r>
      <w:r w:rsidRPr="00343376">
        <w:rPr>
          <w:rFonts w:ascii="Times New Roman" w:hAnsi="Times New Roman"/>
          <w:color w:val="auto"/>
          <w:sz w:val="24"/>
          <w:szCs w:val="24"/>
        </w:rPr>
        <w:t>. Performance of planned path and actual path</w:t>
      </w:r>
      <w:r w:rsidR="00F773EA">
        <w:rPr>
          <w:rFonts w:ascii="Times New Roman" w:hAnsi="Times New Roman"/>
          <w:color w:val="auto"/>
          <w:sz w:val="24"/>
          <w:szCs w:val="24"/>
        </w:rPr>
        <w:t xml:space="preserve">. </w:t>
      </w:r>
      <w:r w:rsidR="00F773EA" w:rsidRPr="00A651BB">
        <w:rPr>
          <w:rFonts w:ascii="Times New Roman" w:hAnsi="Times New Roman"/>
          <w:color w:val="auto"/>
          <w:sz w:val="24"/>
          <w:szCs w:val="24"/>
        </w:rPr>
        <w:t>The actual path presented is the path from the 6-dof simulation generated from desired turning rate. The planned path is a path generated using the dubin car model.</w:t>
      </w:r>
    </w:p>
    <w:p w14:paraId="0A031209" w14:textId="77777777" w:rsidR="00E07CC3" w:rsidRPr="00E07CC3" w:rsidRDefault="00E07CC3" w:rsidP="00E07CC3"/>
    <w:p w14:paraId="32D788D9" w14:textId="6DE515B4" w:rsidR="00F773EA" w:rsidRDefault="00D76ECF" w:rsidP="00752DB5">
      <w:pPr>
        <w:spacing w:after="0" w:line="480" w:lineRule="auto"/>
        <w:rPr>
          <w:rFonts w:ascii="Times New Roman" w:hAnsi="Times New Roman"/>
          <w:sz w:val="24"/>
          <w:szCs w:val="24"/>
        </w:rPr>
      </w:pPr>
      <w:r>
        <w:rPr>
          <w:rFonts w:ascii="Times New Roman" w:hAnsi="Times New Roman"/>
          <w:sz w:val="24"/>
          <w:szCs w:val="24"/>
        </w:rPr>
        <w:t>Figure 11</w:t>
      </w:r>
      <w:r w:rsidR="00F773EA">
        <w:rPr>
          <w:rFonts w:ascii="Times New Roman" w:hAnsi="Times New Roman"/>
          <w:sz w:val="24"/>
          <w:szCs w:val="24"/>
        </w:rPr>
        <w:t xml:space="preserve"> plots the actual vehicle path (obtained from 6-DOF simulation) along with the planned path (obtained from the 3-DOF model) from the optimization. It can be seen that the vehicle does not track the planned path accurately but executes a path that is very similar. </w:t>
      </w:r>
    </w:p>
    <w:p w14:paraId="11A9B70D" w14:textId="77777777" w:rsidR="00F773EA" w:rsidRDefault="00F773EA" w:rsidP="00752DB5">
      <w:pPr>
        <w:spacing w:after="0" w:line="480" w:lineRule="auto"/>
        <w:rPr>
          <w:rFonts w:ascii="Times New Roman" w:hAnsi="Times New Roman"/>
          <w:sz w:val="24"/>
          <w:szCs w:val="24"/>
        </w:rPr>
      </w:pPr>
      <w:r>
        <w:rPr>
          <w:rFonts w:ascii="Times New Roman" w:hAnsi="Times New Roman"/>
          <w:sz w:val="24"/>
          <w:szCs w:val="24"/>
        </w:rPr>
        <w:t xml:space="preserve">Comparative Results </w:t>
      </w:r>
    </w:p>
    <w:p w14:paraId="36E0311F" w14:textId="77777777" w:rsidR="00F773EA" w:rsidRDefault="00F773EA" w:rsidP="00752DB5">
      <w:pPr>
        <w:spacing w:after="0" w:line="480" w:lineRule="auto"/>
        <w:rPr>
          <w:rFonts w:ascii="Times New Roman" w:hAnsi="Times New Roman"/>
          <w:sz w:val="24"/>
          <w:szCs w:val="24"/>
        </w:rPr>
      </w:pPr>
      <w:r>
        <w:rPr>
          <w:rFonts w:ascii="Times New Roman" w:hAnsi="Times New Roman"/>
          <w:sz w:val="24"/>
          <w:szCs w:val="24"/>
        </w:rPr>
        <w:t>This section discusses the performance of the optimization algorithm utilizing an energy constraints vs one using a time constraint. The performance is measured based on the following factors</w:t>
      </w:r>
    </w:p>
    <w:p w14:paraId="51C947B7" w14:textId="77777777" w:rsidR="00F773EA" w:rsidRDefault="00F773EA" w:rsidP="005878B2">
      <w:pPr>
        <w:pStyle w:val="ListParagraph"/>
        <w:numPr>
          <w:ilvl w:val="0"/>
          <w:numId w:val="14"/>
        </w:numPr>
        <w:spacing w:after="0" w:line="480" w:lineRule="auto"/>
        <w:rPr>
          <w:rFonts w:ascii="Times New Roman" w:hAnsi="Times New Roman"/>
          <w:sz w:val="24"/>
          <w:szCs w:val="24"/>
        </w:rPr>
      </w:pPr>
      <w:r>
        <w:rPr>
          <w:rFonts w:ascii="Times New Roman" w:hAnsi="Times New Roman"/>
          <w:sz w:val="24"/>
          <w:szCs w:val="24"/>
        </w:rPr>
        <w:t>Percentage of total area covered</w:t>
      </w:r>
    </w:p>
    <w:p w14:paraId="31D12AB9" w14:textId="77777777" w:rsidR="00F773EA" w:rsidRDefault="001865C7" w:rsidP="005878B2">
      <w:pPr>
        <w:pStyle w:val="ListParagraph"/>
        <w:numPr>
          <w:ilvl w:val="0"/>
          <w:numId w:val="14"/>
        </w:numPr>
        <w:spacing w:after="0" w:line="480" w:lineRule="auto"/>
        <w:rPr>
          <w:rFonts w:ascii="Times New Roman" w:hAnsi="Times New Roman"/>
          <w:sz w:val="24"/>
          <w:szCs w:val="24"/>
        </w:rPr>
      </w:pPr>
      <w:r>
        <w:rPr>
          <w:rFonts w:ascii="Times New Roman" w:hAnsi="Times New Roman"/>
          <w:sz w:val="24"/>
          <w:szCs w:val="24"/>
        </w:rPr>
        <w:t>Distance of the final position of the UAV from the desired exit point</w:t>
      </w:r>
    </w:p>
    <w:p w14:paraId="4060BC9F" w14:textId="77777777" w:rsidR="001865C7" w:rsidRPr="005878B2" w:rsidRDefault="001865C7" w:rsidP="001865C7">
      <w:pPr>
        <w:spacing w:after="0" w:line="480" w:lineRule="auto"/>
        <w:rPr>
          <w:rFonts w:ascii="Times New Roman" w:hAnsi="Times New Roman"/>
          <w:sz w:val="24"/>
          <w:szCs w:val="24"/>
        </w:rPr>
      </w:pPr>
      <w:r>
        <w:rPr>
          <w:rFonts w:ascii="Times New Roman" w:hAnsi="Times New Roman"/>
          <w:sz w:val="24"/>
          <w:szCs w:val="24"/>
        </w:rPr>
        <w:t xml:space="preserve">The percent of total area covered is indicative of accomplishing the primary mission while the distance from exit represents the ease of access to the final position of the UAV once the stored </w:t>
      </w:r>
      <w:r>
        <w:rPr>
          <w:rFonts w:ascii="Times New Roman" w:hAnsi="Times New Roman"/>
          <w:sz w:val="24"/>
          <w:szCs w:val="24"/>
        </w:rPr>
        <w:lastRenderedPageBreak/>
        <w:t>energy is spent. The simulation is performed for different values of the duration of the turn as this is an important parameter that affects the total area covered.</w:t>
      </w:r>
    </w:p>
    <w:p w14:paraId="5A30E931" w14:textId="77777777" w:rsidR="00752DB5" w:rsidRDefault="00752DB5" w:rsidP="00752DB5">
      <w:pPr>
        <w:spacing w:after="0" w:line="480" w:lineRule="auto"/>
        <w:rPr>
          <w:rFonts w:ascii="Times New Roman" w:hAnsi="Times New Roman"/>
          <w:sz w:val="24"/>
          <w:szCs w:val="24"/>
        </w:rPr>
      </w:pPr>
      <w:r>
        <w:rPr>
          <w:rFonts w:ascii="Times New Roman" w:hAnsi="Times New Roman"/>
          <w:sz w:val="24"/>
          <w:szCs w:val="24"/>
        </w:rPr>
        <w:t>Figure</w:t>
      </w:r>
      <w:r w:rsidR="006A0D1C">
        <w:rPr>
          <w:rFonts w:ascii="Times New Roman" w:hAnsi="Times New Roman"/>
          <w:sz w:val="24"/>
          <w:szCs w:val="24"/>
        </w:rPr>
        <w:t xml:space="preserve"> 12</w:t>
      </w:r>
      <w:r w:rsidR="00163759">
        <w:rPr>
          <w:rFonts w:ascii="Times New Roman" w:hAnsi="Times New Roman"/>
          <w:sz w:val="24"/>
          <w:szCs w:val="24"/>
        </w:rPr>
        <w:t xml:space="preserve"> provides the percentage of the bounded region that is covered by the vehicle during the mission for different turning durations</w:t>
      </w:r>
      <w:r w:rsidR="001865C7">
        <w:rPr>
          <w:rFonts w:ascii="Times New Roman" w:hAnsi="Times New Roman"/>
          <w:sz w:val="24"/>
          <w:szCs w:val="24"/>
        </w:rPr>
        <w:t xml:space="preserve"> based on both the </w:t>
      </w:r>
      <w:r w:rsidR="0001645A">
        <w:rPr>
          <w:rFonts w:ascii="Times New Roman" w:hAnsi="Times New Roman"/>
          <w:sz w:val="24"/>
          <w:szCs w:val="24"/>
        </w:rPr>
        <w:t>energy constraint</w:t>
      </w:r>
      <w:r w:rsidR="001865C7">
        <w:rPr>
          <w:rFonts w:ascii="Times New Roman" w:hAnsi="Times New Roman"/>
          <w:sz w:val="24"/>
          <w:szCs w:val="24"/>
        </w:rPr>
        <w:t xml:space="preserve"> based</w:t>
      </w:r>
      <w:r w:rsidR="0001645A">
        <w:rPr>
          <w:rFonts w:ascii="Times New Roman" w:hAnsi="Times New Roman"/>
          <w:sz w:val="24"/>
          <w:szCs w:val="24"/>
        </w:rPr>
        <w:t xml:space="preserve"> optimization</w:t>
      </w:r>
      <w:r w:rsidR="001865C7">
        <w:rPr>
          <w:rFonts w:ascii="Times New Roman" w:hAnsi="Times New Roman"/>
          <w:sz w:val="24"/>
          <w:szCs w:val="24"/>
        </w:rPr>
        <w:t xml:space="preserve"> and</w:t>
      </w:r>
      <w:r w:rsidR="0001645A">
        <w:rPr>
          <w:rFonts w:ascii="Times New Roman" w:hAnsi="Times New Roman"/>
          <w:sz w:val="24"/>
          <w:szCs w:val="24"/>
        </w:rPr>
        <w:t xml:space="preserve"> the time constraint </w:t>
      </w:r>
      <w:r w:rsidR="001865C7">
        <w:rPr>
          <w:rFonts w:ascii="Times New Roman" w:hAnsi="Times New Roman"/>
          <w:sz w:val="24"/>
          <w:szCs w:val="24"/>
        </w:rPr>
        <w:t xml:space="preserve">based </w:t>
      </w:r>
      <w:r w:rsidR="0001645A">
        <w:rPr>
          <w:rFonts w:ascii="Times New Roman" w:hAnsi="Times New Roman"/>
          <w:sz w:val="24"/>
          <w:szCs w:val="24"/>
        </w:rPr>
        <w:t>optimization, while considering the varying power cons</w:t>
      </w:r>
      <w:r w:rsidR="004679DB">
        <w:rPr>
          <w:rFonts w:ascii="Times New Roman" w:hAnsi="Times New Roman"/>
          <w:sz w:val="24"/>
          <w:szCs w:val="24"/>
        </w:rPr>
        <w:t xml:space="preserve">umption throughout the mission. It is evident that the coverage of the bounded region by the sensor footprint of the vehicle is not significantly degraded. Both path planning optimizations achieve almost the same percentage of coverage of the bounded region. </w:t>
      </w:r>
    </w:p>
    <w:p w14:paraId="216ED6F1" w14:textId="77777777" w:rsidR="00546E11" w:rsidRDefault="005F2C0B" w:rsidP="00546E11">
      <w:pPr>
        <w:keepNext/>
        <w:spacing w:after="0" w:line="480" w:lineRule="auto"/>
      </w:pPr>
      <w:r w:rsidRPr="00FB772D">
        <w:rPr>
          <w:noProof/>
        </w:rPr>
        <w:drawing>
          <wp:inline distT="0" distB="0" distL="0" distR="0" wp14:anchorId="2006E9A6" wp14:editId="791CE191">
            <wp:extent cx="5896677" cy="2872740"/>
            <wp:effectExtent l="0" t="0" r="0" b="0"/>
            <wp:docPr id="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96744" cy="2872773"/>
                    </a:xfrm>
                    <a:prstGeom prst="rect">
                      <a:avLst/>
                    </a:prstGeom>
                    <a:noFill/>
                    <a:ln>
                      <a:noFill/>
                    </a:ln>
                  </pic:spPr>
                </pic:pic>
              </a:graphicData>
            </a:graphic>
          </wp:inline>
        </w:drawing>
      </w:r>
    </w:p>
    <w:p w14:paraId="3438A2BC" w14:textId="77777777" w:rsidR="004B77DC" w:rsidRPr="00546E11" w:rsidRDefault="00546E11" w:rsidP="00546E11">
      <w:pPr>
        <w:pStyle w:val="Caption"/>
        <w:rPr>
          <w:rFonts w:ascii="Times New Roman" w:hAnsi="Times New Roman"/>
          <w:color w:val="auto"/>
          <w:sz w:val="24"/>
          <w:szCs w:val="24"/>
        </w:rPr>
      </w:pPr>
      <w:r w:rsidRPr="00546E11">
        <w:rPr>
          <w:rFonts w:ascii="Times New Roman" w:hAnsi="Times New Roman"/>
          <w:color w:val="auto"/>
          <w:sz w:val="24"/>
          <w:szCs w:val="24"/>
        </w:rPr>
        <w:t xml:space="preserve">Figure </w:t>
      </w:r>
      <w:r w:rsidRPr="00546E11">
        <w:rPr>
          <w:rFonts w:ascii="Times New Roman" w:hAnsi="Times New Roman"/>
          <w:color w:val="auto"/>
          <w:sz w:val="24"/>
          <w:szCs w:val="24"/>
        </w:rPr>
        <w:fldChar w:fldCharType="begin"/>
      </w:r>
      <w:r w:rsidRPr="00546E11">
        <w:rPr>
          <w:rFonts w:ascii="Times New Roman" w:hAnsi="Times New Roman"/>
          <w:color w:val="auto"/>
          <w:sz w:val="24"/>
          <w:szCs w:val="24"/>
        </w:rPr>
        <w:instrText xml:space="preserve"> SEQ Figure \* ARABIC </w:instrText>
      </w:r>
      <w:r w:rsidRPr="00546E11">
        <w:rPr>
          <w:rFonts w:ascii="Times New Roman" w:hAnsi="Times New Roman"/>
          <w:color w:val="auto"/>
          <w:sz w:val="24"/>
          <w:szCs w:val="24"/>
        </w:rPr>
        <w:fldChar w:fldCharType="separate"/>
      </w:r>
      <w:r w:rsidR="00CD0DE5">
        <w:rPr>
          <w:rFonts w:ascii="Times New Roman" w:hAnsi="Times New Roman"/>
          <w:noProof/>
          <w:color w:val="auto"/>
          <w:sz w:val="24"/>
          <w:szCs w:val="24"/>
        </w:rPr>
        <w:t>12</w:t>
      </w:r>
      <w:r w:rsidRPr="00546E11">
        <w:rPr>
          <w:rFonts w:ascii="Times New Roman" w:hAnsi="Times New Roman"/>
          <w:color w:val="auto"/>
          <w:sz w:val="24"/>
          <w:szCs w:val="24"/>
        </w:rPr>
        <w:fldChar w:fldCharType="end"/>
      </w:r>
      <w:r w:rsidRPr="00546E11">
        <w:rPr>
          <w:rFonts w:ascii="Times New Roman" w:hAnsi="Times New Roman"/>
          <w:color w:val="auto"/>
          <w:sz w:val="24"/>
          <w:szCs w:val="24"/>
        </w:rPr>
        <w:t>. percent of area covered</w:t>
      </w:r>
    </w:p>
    <w:p w14:paraId="7BC7CF33" w14:textId="77777777" w:rsidR="00BD5A58" w:rsidRDefault="006A0D1C" w:rsidP="00752DB5">
      <w:pPr>
        <w:spacing w:after="0" w:line="480" w:lineRule="auto"/>
        <w:rPr>
          <w:rFonts w:ascii="Times New Roman" w:hAnsi="Times New Roman"/>
          <w:sz w:val="24"/>
          <w:szCs w:val="24"/>
        </w:rPr>
      </w:pPr>
      <w:r>
        <w:rPr>
          <w:rFonts w:ascii="Times New Roman" w:hAnsi="Times New Roman"/>
          <w:sz w:val="24"/>
          <w:szCs w:val="24"/>
        </w:rPr>
        <w:t>Figure 13</w:t>
      </w:r>
      <w:r w:rsidR="00BD5A58">
        <w:rPr>
          <w:rFonts w:ascii="Times New Roman" w:hAnsi="Times New Roman"/>
          <w:sz w:val="24"/>
          <w:szCs w:val="24"/>
        </w:rPr>
        <w:t xml:space="preserve"> </w:t>
      </w:r>
      <w:r w:rsidR="004B77DC">
        <w:rPr>
          <w:rFonts w:ascii="Times New Roman" w:hAnsi="Times New Roman"/>
          <w:sz w:val="24"/>
          <w:szCs w:val="24"/>
        </w:rPr>
        <w:t>provides the distance of the vehicle from the desired exit point at the end of the mission</w:t>
      </w:r>
      <w:r w:rsidR="001865C7">
        <w:rPr>
          <w:rFonts w:ascii="Times New Roman" w:hAnsi="Times New Roman"/>
          <w:sz w:val="24"/>
          <w:szCs w:val="24"/>
        </w:rPr>
        <w:t xml:space="preserve">, again, </w:t>
      </w:r>
      <w:r w:rsidR="004679DB">
        <w:rPr>
          <w:rFonts w:ascii="Times New Roman" w:hAnsi="Times New Roman"/>
          <w:sz w:val="24"/>
          <w:szCs w:val="24"/>
        </w:rPr>
        <w:t xml:space="preserve">for both time constraint and energy constraint path planning optimization. From the </w:t>
      </w:r>
      <w:r w:rsidR="001865C7">
        <w:rPr>
          <w:rFonts w:ascii="Times New Roman" w:hAnsi="Times New Roman"/>
          <w:sz w:val="24"/>
          <w:szCs w:val="24"/>
        </w:rPr>
        <w:t xml:space="preserve">data </w:t>
      </w:r>
      <w:r w:rsidR="004679DB">
        <w:rPr>
          <w:rFonts w:ascii="Times New Roman" w:hAnsi="Times New Roman"/>
          <w:sz w:val="24"/>
          <w:szCs w:val="24"/>
        </w:rPr>
        <w:t xml:space="preserve">it is evident that the path planning with an energy constraint optimization </w:t>
      </w:r>
      <w:r w:rsidR="00853002">
        <w:rPr>
          <w:rFonts w:ascii="Times New Roman" w:hAnsi="Times New Roman"/>
          <w:sz w:val="24"/>
          <w:szCs w:val="24"/>
        </w:rPr>
        <w:t xml:space="preserve">performs better than the path planning with the time constraint optimization. The energy optimization ensures that the vehicle </w:t>
      </w:r>
      <w:r w:rsidR="001865C7">
        <w:rPr>
          <w:rFonts w:ascii="Times New Roman" w:hAnsi="Times New Roman"/>
          <w:sz w:val="24"/>
          <w:szCs w:val="24"/>
        </w:rPr>
        <w:t xml:space="preserve">is closer to </w:t>
      </w:r>
      <w:r w:rsidR="00853002">
        <w:rPr>
          <w:rFonts w:ascii="Times New Roman" w:hAnsi="Times New Roman"/>
          <w:sz w:val="24"/>
          <w:szCs w:val="24"/>
        </w:rPr>
        <w:t xml:space="preserve">the desired exit point at the end of the mission </w:t>
      </w:r>
      <w:r w:rsidR="001865C7">
        <w:rPr>
          <w:rFonts w:ascii="Times New Roman" w:hAnsi="Times New Roman"/>
          <w:sz w:val="24"/>
          <w:szCs w:val="24"/>
        </w:rPr>
        <w:t>for all turn durations</w:t>
      </w:r>
      <w:r w:rsidR="00853002">
        <w:rPr>
          <w:rFonts w:ascii="Times New Roman" w:hAnsi="Times New Roman"/>
          <w:sz w:val="24"/>
          <w:szCs w:val="24"/>
        </w:rPr>
        <w:t xml:space="preserve">. Reaching the desired exit state at the end of the mission is important because it </w:t>
      </w:r>
      <w:r w:rsidR="00853002">
        <w:rPr>
          <w:rFonts w:ascii="Times New Roman" w:hAnsi="Times New Roman"/>
          <w:sz w:val="24"/>
          <w:szCs w:val="24"/>
        </w:rPr>
        <w:lastRenderedPageBreak/>
        <w:t xml:space="preserve">facilitates </w:t>
      </w:r>
      <w:r w:rsidR="001865C7">
        <w:rPr>
          <w:rFonts w:ascii="Times New Roman" w:hAnsi="Times New Roman"/>
          <w:sz w:val="24"/>
          <w:szCs w:val="24"/>
        </w:rPr>
        <w:t xml:space="preserve">easy recovery of </w:t>
      </w:r>
      <w:r w:rsidR="00853002">
        <w:rPr>
          <w:rFonts w:ascii="Times New Roman" w:hAnsi="Times New Roman"/>
          <w:sz w:val="24"/>
          <w:szCs w:val="24"/>
        </w:rPr>
        <w:t>the vehicle. The time constraint path planning optimization makes it difficult to recover the vehicle since the predicted end point at the end of the mission will not be correct</w:t>
      </w:r>
      <w:r w:rsidR="00937542">
        <w:rPr>
          <w:rFonts w:ascii="Times New Roman" w:hAnsi="Times New Roman"/>
          <w:sz w:val="24"/>
          <w:szCs w:val="24"/>
        </w:rPr>
        <w:t xml:space="preserve"> location. T</w:t>
      </w:r>
      <w:r w:rsidR="00853002">
        <w:rPr>
          <w:rFonts w:ascii="Times New Roman" w:hAnsi="Times New Roman"/>
          <w:sz w:val="24"/>
          <w:szCs w:val="24"/>
        </w:rPr>
        <w:t>he vehicle will consume a</w:t>
      </w:r>
      <w:r w:rsidR="00937542">
        <w:rPr>
          <w:rFonts w:ascii="Times New Roman" w:hAnsi="Times New Roman"/>
          <w:sz w:val="24"/>
          <w:szCs w:val="24"/>
        </w:rPr>
        <w:t>ll the available energy at the start of the mission before the predicted mission duration</w:t>
      </w:r>
      <w:r w:rsidR="00853002">
        <w:rPr>
          <w:rFonts w:ascii="Times New Roman" w:hAnsi="Times New Roman"/>
          <w:sz w:val="24"/>
          <w:szCs w:val="24"/>
        </w:rPr>
        <w:t xml:space="preserve"> since the time constraint path planning optimization assumes constant power consumption </w:t>
      </w:r>
      <w:r w:rsidR="001865C7">
        <w:rPr>
          <w:rFonts w:ascii="Times New Roman" w:hAnsi="Times New Roman"/>
          <w:sz w:val="24"/>
          <w:szCs w:val="24"/>
        </w:rPr>
        <w:t xml:space="preserve">while </w:t>
      </w:r>
      <w:r w:rsidR="00937542">
        <w:rPr>
          <w:rFonts w:ascii="Times New Roman" w:hAnsi="Times New Roman"/>
          <w:sz w:val="24"/>
          <w:szCs w:val="24"/>
        </w:rPr>
        <w:t>the vehicle is actually consuming power at a varying</w:t>
      </w:r>
      <w:r w:rsidR="00853002">
        <w:rPr>
          <w:rFonts w:ascii="Times New Roman" w:hAnsi="Times New Roman"/>
          <w:sz w:val="24"/>
          <w:szCs w:val="24"/>
        </w:rPr>
        <w:t xml:space="preserve"> rate, due the varying turning rate of the maneuver</w:t>
      </w:r>
      <w:r w:rsidR="00937542">
        <w:rPr>
          <w:rFonts w:ascii="Times New Roman" w:hAnsi="Times New Roman"/>
          <w:sz w:val="24"/>
          <w:szCs w:val="24"/>
        </w:rPr>
        <w:t>s</w:t>
      </w:r>
      <w:r w:rsidR="00853002">
        <w:rPr>
          <w:rFonts w:ascii="Times New Roman" w:hAnsi="Times New Roman"/>
          <w:sz w:val="24"/>
          <w:szCs w:val="24"/>
        </w:rPr>
        <w:t xml:space="preserve"> during the mission. </w:t>
      </w:r>
    </w:p>
    <w:p w14:paraId="3B64CD9D" w14:textId="77777777" w:rsidR="00546E11" w:rsidRDefault="005F2C0B" w:rsidP="00A5316B">
      <w:pPr>
        <w:keepNext/>
        <w:spacing w:after="0" w:line="480" w:lineRule="auto"/>
        <w:jc w:val="center"/>
      </w:pPr>
      <w:r w:rsidRPr="00FB772D">
        <w:rPr>
          <w:noProof/>
        </w:rPr>
        <w:drawing>
          <wp:inline distT="0" distB="0" distL="0" distR="0" wp14:anchorId="2608F4CF" wp14:editId="0670483B">
            <wp:extent cx="3230101" cy="2421421"/>
            <wp:effectExtent l="0" t="0" r="0" b="0"/>
            <wp:docPr id="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122" cy="2455920"/>
                    </a:xfrm>
                    <a:prstGeom prst="rect">
                      <a:avLst/>
                    </a:prstGeom>
                    <a:noFill/>
                    <a:ln>
                      <a:noFill/>
                    </a:ln>
                  </pic:spPr>
                </pic:pic>
              </a:graphicData>
            </a:graphic>
          </wp:inline>
        </w:drawing>
      </w:r>
    </w:p>
    <w:p w14:paraId="2530E411" w14:textId="77777777" w:rsidR="00546E11" w:rsidRPr="00546E11" w:rsidRDefault="00546E11" w:rsidP="00546E11">
      <w:pPr>
        <w:pStyle w:val="Caption"/>
        <w:rPr>
          <w:rFonts w:ascii="Times New Roman" w:hAnsi="Times New Roman"/>
          <w:color w:val="auto"/>
          <w:sz w:val="24"/>
          <w:szCs w:val="24"/>
        </w:rPr>
      </w:pPr>
      <w:r w:rsidRPr="00546E11">
        <w:rPr>
          <w:rFonts w:ascii="Times New Roman" w:hAnsi="Times New Roman"/>
          <w:color w:val="auto"/>
          <w:sz w:val="24"/>
          <w:szCs w:val="24"/>
        </w:rPr>
        <w:t xml:space="preserve">Figure </w:t>
      </w:r>
      <w:r w:rsidRPr="00546E11">
        <w:rPr>
          <w:rFonts w:ascii="Times New Roman" w:hAnsi="Times New Roman"/>
          <w:color w:val="auto"/>
          <w:sz w:val="24"/>
          <w:szCs w:val="24"/>
        </w:rPr>
        <w:fldChar w:fldCharType="begin"/>
      </w:r>
      <w:r w:rsidRPr="00546E11">
        <w:rPr>
          <w:rFonts w:ascii="Times New Roman" w:hAnsi="Times New Roman"/>
          <w:color w:val="auto"/>
          <w:sz w:val="24"/>
          <w:szCs w:val="24"/>
        </w:rPr>
        <w:instrText xml:space="preserve"> SEQ Figure \* ARABIC </w:instrText>
      </w:r>
      <w:r w:rsidRPr="00546E11">
        <w:rPr>
          <w:rFonts w:ascii="Times New Roman" w:hAnsi="Times New Roman"/>
          <w:color w:val="auto"/>
          <w:sz w:val="24"/>
          <w:szCs w:val="24"/>
        </w:rPr>
        <w:fldChar w:fldCharType="separate"/>
      </w:r>
      <w:r w:rsidR="00CD0DE5">
        <w:rPr>
          <w:rFonts w:ascii="Times New Roman" w:hAnsi="Times New Roman"/>
          <w:noProof/>
          <w:color w:val="auto"/>
          <w:sz w:val="24"/>
          <w:szCs w:val="24"/>
        </w:rPr>
        <w:t>13</w:t>
      </w:r>
      <w:r w:rsidRPr="00546E11">
        <w:rPr>
          <w:rFonts w:ascii="Times New Roman" w:hAnsi="Times New Roman"/>
          <w:color w:val="auto"/>
          <w:sz w:val="24"/>
          <w:szCs w:val="24"/>
        </w:rPr>
        <w:fldChar w:fldCharType="end"/>
      </w:r>
      <w:r w:rsidRPr="00546E11">
        <w:rPr>
          <w:rFonts w:ascii="Times New Roman" w:hAnsi="Times New Roman"/>
          <w:color w:val="auto"/>
          <w:sz w:val="24"/>
          <w:szCs w:val="24"/>
        </w:rPr>
        <w:t>. Distance from desired exit state</w:t>
      </w:r>
    </w:p>
    <w:p w14:paraId="5FAA2675" w14:textId="77777777" w:rsidR="004B77DC" w:rsidRDefault="004B77DC" w:rsidP="00752DB5">
      <w:pPr>
        <w:spacing w:after="0" w:line="480" w:lineRule="auto"/>
        <w:rPr>
          <w:rFonts w:ascii="Times New Roman" w:hAnsi="Times New Roman"/>
          <w:sz w:val="24"/>
          <w:szCs w:val="24"/>
        </w:rPr>
      </w:pPr>
    </w:p>
    <w:p w14:paraId="1D923EE2" w14:textId="77777777" w:rsidR="004B77DC" w:rsidRDefault="006A0D1C" w:rsidP="00752DB5">
      <w:pPr>
        <w:spacing w:after="0" w:line="480" w:lineRule="auto"/>
        <w:rPr>
          <w:rFonts w:ascii="Times New Roman" w:hAnsi="Times New Roman"/>
          <w:sz w:val="24"/>
          <w:szCs w:val="24"/>
        </w:rPr>
      </w:pPr>
      <w:r>
        <w:rPr>
          <w:rFonts w:ascii="Times New Roman" w:hAnsi="Times New Roman"/>
          <w:sz w:val="24"/>
          <w:szCs w:val="24"/>
        </w:rPr>
        <w:t>Figure 14</w:t>
      </w:r>
      <w:r w:rsidR="004B77DC">
        <w:rPr>
          <w:rFonts w:ascii="Times New Roman" w:hAnsi="Times New Roman"/>
          <w:sz w:val="24"/>
          <w:szCs w:val="24"/>
        </w:rPr>
        <w:t xml:space="preserve"> provides th</w:t>
      </w:r>
      <w:r w:rsidR="00352E36">
        <w:rPr>
          <w:rFonts w:ascii="Times New Roman" w:hAnsi="Times New Roman"/>
          <w:sz w:val="24"/>
          <w:szCs w:val="24"/>
        </w:rPr>
        <w:t xml:space="preserve">e durations of the mission for different turn durations. </w:t>
      </w:r>
      <w:r w:rsidR="0001645A">
        <w:rPr>
          <w:rFonts w:ascii="Times New Roman" w:hAnsi="Times New Roman"/>
          <w:sz w:val="24"/>
          <w:szCs w:val="24"/>
        </w:rPr>
        <w:t xml:space="preserve">The time provided in the figure consider the varying power consumption by the vehicle as it performs the mission. </w:t>
      </w:r>
      <w:r w:rsidR="004679DB">
        <w:rPr>
          <w:rFonts w:ascii="Times New Roman" w:hAnsi="Times New Roman"/>
          <w:sz w:val="24"/>
          <w:szCs w:val="24"/>
        </w:rPr>
        <w:t xml:space="preserve">Form the energy capacity of the battery, assuming constant power consumption, the determined mission duration is </w:t>
      </w:r>
      <w:r w:rsidR="00853002">
        <w:rPr>
          <w:rFonts w:ascii="Times New Roman" w:hAnsi="Times New Roman"/>
          <w:sz w:val="24"/>
          <w:szCs w:val="24"/>
        </w:rPr>
        <w:t xml:space="preserve">600 </w:t>
      </w:r>
      <w:r w:rsidR="004679DB">
        <w:rPr>
          <w:rFonts w:ascii="Times New Roman" w:hAnsi="Times New Roman"/>
          <w:sz w:val="24"/>
          <w:szCs w:val="24"/>
        </w:rPr>
        <w:t>sec</w:t>
      </w:r>
      <w:r w:rsidR="00853002">
        <w:rPr>
          <w:rFonts w:ascii="Times New Roman" w:hAnsi="Times New Roman"/>
          <w:sz w:val="24"/>
          <w:szCs w:val="24"/>
        </w:rPr>
        <w:t>onds</w:t>
      </w:r>
      <w:r w:rsidR="004679DB">
        <w:rPr>
          <w:rFonts w:ascii="Times New Roman" w:hAnsi="Times New Roman"/>
          <w:sz w:val="24"/>
          <w:szCs w:val="24"/>
        </w:rPr>
        <w:t xml:space="preserve">. Since the vehicle is not consuming power at a constant rate, due to the maneuvers, the actual mission duration is less than the expected mission duration. </w:t>
      </w:r>
    </w:p>
    <w:p w14:paraId="0E83188E" w14:textId="78FA6686" w:rsidR="00546E11" w:rsidRDefault="008A4AE8" w:rsidP="00561B71">
      <w:pPr>
        <w:keepNext/>
        <w:spacing w:after="0" w:line="480" w:lineRule="auto"/>
        <w:jc w:val="center"/>
      </w:pPr>
      <w:r w:rsidRPr="008A4AE8">
        <w:rPr>
          <w:noProof/>
        </w:rPr>
        <w:lastRenderedPageBreak/>
        <w:drawing>
          <wp:inline distT="0" distB="0" distL="0" distR="0" wp14:anchorId="0D282135" wp14:editId="1228E15D">
            <wp:extent cx="3481070" cy="2609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4317" cy="2626985"/>
                    </a:xfrm>
                    <a:prstGeom prst="rect">
                      <a:avLst/>
                    </a:prstGeom>
                    <a:noFill/>
                    <a:ln>
                      <a:noFill/>
                    </a:ln>
                  </pic:spPr>
                </pic:pic>
              </a:graphicData>
            </a:graphic>
          </wp:inline>
        </w:drawing>
      </w:r>
    </w:p>
    <w:p w14:paraId="1829B4A9" w14:textId="5130F669" w:rsidR="00CF5113" w:rsidRPr="009756BA" w:rsidRDefault="00546E11" w:rsidP="009756BA">
      <w:pPr>
        <w:pStyle w:val="Caption"/>
        <w:rPr>
          <w:rFonts w:ascii="Times New Roman" w:hAnsi="Times New Roman"/>
          <w:color w:val="auto"/>
          <w:sz w:val="24"/>
          <w:szCs w:val="24"/>
        </w:rPr>
      </w:pPr>
      <w:r w:rsidRPr="00546E11">
        <w:rPr>
          <w:rFonts w:ascii="Times New Roman" w:hAnsi="Times New Roman"/>
          <w:color w:val="auto"/>
          <w:sz w:val="24"/>
          <w:szCs w:val="24"/>
        </w:rPr>
        <w:t xml:space="preserve">Figure </w:t>
      </w:r>
      <w:r w:rsidRPr="00546E11">
        <w:rPr>
          <w:rFonts w:ascii="Times New Roman" w:hAnsi="Times New Roman"/>
          <w:color w:val="auto"/>
          <w:sz w:val="24"/>
          <w:szCs w:val="24"/>
        </w:rPr>
        <w:fldChar w:fldCharType="begin"/>
      </w:r>
      <w:r w:rsidRPr="00546E11">
        <w:rPr>
          <w:rFonts w:ascii="Times New Roman" w:hAnsi="Times New Roman"/>
          <w:color w:val="auto"/>
          <w:sz w:val="24"/>
          <w:szCs w:val="24"/>
        </w:rPr>
        <w:instrText xml:space="preserve"> SEQ Figure \* ARABIC </w:instrText>
      </w:r>
      <w:r w:rsidRPr="00546E11">
        <w:rPr>
          <w:rFonts w:ascii="Times New Roman" w:hAnsi="Times New Roman"/>
          <w:color w:val="auto"/>
          <w:sz w:val="24"/>
          <w:szCs w:val="24"/>
        </w:rPr>
        <w:fldChar w:fldCharType="separate"/>
      </w:r>
      <w:r w:rsidR="00CD0DE5">
        <w:rPr>
          <w:rFonts w:ascii="Times New Roman" w:hAnsi="Times New Roman"/>
          <w:noProof/>
          <w:color w:val="auto"/>
          <w:sz w:val="24"/>
          <w:szCs w:val="24"/>
        </w:rPr>
        <w:t>14</w:t>
      </w:r>
      <w:r w:rsidRPr="00546E11">
        <w:rPr>
          <w:rFonts w:ascii="Times New Roman" w:hAnsi="Times New Roman"/>
          <w:color w:val="auto"/>
          <w:sz w:val="24"/>
          <w:szCs w:val="24"/>
        </w:rPr>
        <w:fldChar w:fldCharType="end"/>
      </w:r>
      <w:r w:rsidRPr="00546E11">
        <w:rPr>
          <w:rFonts w:ascii="Times New Roman" w:hAnsi="Times New Roman"/>
          <w:color w:val="auto"/>
          <w:sz w:val="24"/>
          <w:szCs w:val="24"/>
        </w:rPr>
        <w:t>. Mission duration</w:t>
      </w:r>
    </w:p>
    <w:p w14:paraId="2A820A53" w14:textId="1C863C9B" w:rsidR="006A0D1C" w:rsidRDefault="008A4AE8" w:rsidP="00CF5113">
      <w:pPr>
        <w:keepNext/>
        <w:jc w:val="center"/>
      </w:pPr>
      <w:r w:rsidRPr="008A4AE8">
        <w:rPr>
          <w:noProof/>
        </w:rPr>
        <w:drawing>
          <wp:inline distT="0" distB="0" distL="0" distR="0" wp14:anchorId="65ADC699" wp14:editId="6DA4E68F">
            <wp:extent cx="3425554" cy="2567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5853" cy="2575661"/>
                    </a:xfrm>
                    <a:prstGeom prst="rect">
                      <a:avLst/>
                    </a:prstGeom>
                    <a:noFill/>
                    <a:ln>
                      <a:noFill/>
                    </a:ln>
                  </pic:spPr>
                </pic:pic>
              </a:graphicData>
            </a:graphic>
          </wp:inline>
        </w:drawing>
      </w:r>
    </w:p>
    <w:p w14:paraId="59D2DECE" w14:textId="5F194A90" w:rsidR="00E6613C" w:rsidRDefault="006A0D1C" w:rsidP="006A0D1C">
      <w:pPr>
        <w:pStyle w:val="Caption"/>
        <w:rPr>
          <w:rFonts w:ascii="Times New Roman" w:hAnsi="Times New Roman"/>
          <w:color w:val="auto"/>
          <w:sz w:val="24"/>
          <w:szCs w:val="24"/>
        </w:rPr>
      </w:pPr>
      <w:r w:rsidRPr="006A0D1C">
        <w:rPr>
          <w:rFonts w:ascii="Times New Roman" w:hAnsi="Times New Roman"/>
          <w:color w:val="auto"/>
          <w:sz w:val="24"/>
          <w:szCs w:val="24"/>
        </w:rPr>
        <w:t xml:space="preserve">Figure </w:t>
      </w:r>
      <w:r w:rsidRPr="006A0D1C">
        <w:rPr>
          <w:rFonts w:ascii="Times New Roman" w:hAnsi="Times New Roman"/>
          <w:color w:val="auto"/>
          <w:sz w:val="24"/>
          <w:szCs w:val="24"/>
        </w:rPr>
        <w:fldChar w:fldCharType="begin"/>
      </w:r>
      <w:r w:rsidRPr="006A0D1C">
        <w:rPr>
          <w:rFonts w:ascii="Times New Roman" w:hAnsi="Times New Roman"/>
          <w:color w:val="auto"/>
          <w:sz w:val="24"/>
          <w:szCs w:val="24"/>
        </w:rPr>
        <w:instrText xml:space="preserve"> SEQ Figure \* ARABIC </w:instrText>
      </w:r>
      <w:r w:rsidRPr="006A0D1C">
        <w:rPr>
          <w:rFonts w:ascii="Times New Roman" w:hAnsi="Times New Roman"/>
          <w:color w:val="auto"/>
          <w:sz w:val="24"/>
          <w:szCs w:val="24"/>
        </w:rPr>
        <w:fldChar w:fldCharType="separate"/>
      </w:r>
      <w:r w:rsidR="00CD0DE5">
        <w:rPr>
          <w:rFonts w:ascii="Times New Roman" w:hAnsi="Times New Roman"/>
          <w:noProof/>
          <w:color w:val="auto"/>
          <w:sz w:val="24"/>
          <w:szCs w:val="24"/>
        </w:rPr>
        <w:t>15</w:t>
      </w:r>
      <w:r w:rsidRPr="006A0D1C">
        <w:rPr>
          <w:rFonts w:ascii="Times New Roman" w:hAnsi="Times New Roman"/>
          <w:color w:val="auto"/>
          <w:sz w:val="24"/>
          <w:szCs w:val="24"/>
        </w:rPr>
        <w:fldChar w:fldCharType="end"/>
      </w:r>
      <w:r w:rsidRPr="006A0D1C">
        <w:rPr>
          <w:rFonts w:ascii="Times New Roman" w:hAnsi="Times New Roman"/>
          <w:color w:val="auto"/>
          <w:sz w:val="24"/>
          <w:szCs w:val="24"/>
        </w:rPr>
        <w:t>. Coverage Performance</w:t>
      </w:r>
    </w:p>
    <w:p w14:paraId="684E60B5" w14:textId="21E0FD43" w:rsidR="009756BA" w:rsidRDefault="009756BA" w:rsidP="009756BA"/>
    <w:p w14:paraId="4F60B055" w14:textId="170E081E" w:rsidR="009756BA" w:rsidRPr="009756BA" w:rsidRDefault="009756BA" w:rsidP="009756BA">
      <w:pPr>
        <w:spacing w:after="0" w:line="480" w:lineRule="auto"/>
        <w:rPr>
          <w:rFonts w:ascii="Times New Roman" w:hAnsi="Times New Roman"/>
          <w:sz w:val="24"/>
          <w:szCs w:val="24"/>
        </w:rPr>
      </w:pPr>
      <w:r>
        <w:rPr>
          <w:rFonts w:ascii="Times New Roman" w:hAnsi="Times New Roman"/>
          <w:sz w:val="24"/>
          <w:szCs w:val="24"/>
        </w:rPr>
        <w:t xml:space="preserve">Figure 15 and Figure 16 provide the coverage performance for a turn duration of 11 s and the distance of the vehicle at the end mission for a turn duration of 11 s. The performance presented in the figures is for the time constraint optimization. The results are for an expected mission of 400 seconds instead of 600. The lower time constraint makes the vehicle end the mission closer to the desired exit state. </w:t>
      </w:r>
    </w:p>
    <w:p w14:paraId="09BA57B6" w14:textId="77777777" w:rsidR="000E69CD" w:rsidRPr="000E69CD" w:rsidRDefault="000E69CD" w:rsidP="000E69CD"/>
    <w:p w14:paraId="4CC3908C" w14:textId="6869AE2A" w:rsidR="006A0D1C" w:rsidRDefault="009756BA" w:rsidP="006A0D1C">
      <w:pPr>
        <w:keepNext/>
        <w:spacing w:after="0" w:line="480" w:lineRule="auto"/>
        <w:jc w:val="center"/>
      </w:pPr>
      <w:r w:rsidRPr="009756BA">
        <w:rPr>
          <w:noProof/>
        </w:rPr>
        <w:drawing>
          <wp:inline distT="0" distB="0" distL="0" distR="0" wp14:anchorId="5A70DB0A" wp14:editId="19728E56">
            <wp:extent cx="3058771" cy="2292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2321" cy="2303142"/>
                    </a:xfrm>
                    <a:prstGeom prst="rect">
                      <a:avLst/>
                    </a:prstGeom>
                    <a:noFill/>
                    <a:ln>
                      <a:noFill/>
                    </a:ln>
                  </pic:spPr>
                </pic:pic>
              </a:graphicData>
            </a:graphic>
          </wp:inline>
        </w:drawing>
      </w:r>
    </w:p>
    <w:p w14:paraId="058D23E1" w14:textId="77777777" w:rsidR="007D1D05" w:rsidRDefault="006A0D1C" w:rsidP="006A0D1C">
      <w:pPr>
        <w:pStyle w:val="Caption"/>
        <w:rPr>
          <w:rFonts w:ascii="Times New Roman" w:hAnsi="Times New Roman"/>
          <w:color w:val="auto"/>
          <w:sz w:val="24"/>
          <w:szCs w:val="24"/>
        </w:rPr>
      </w:pPr>
      <w:r w:rsidRPr="006A0D1C">
        <w:rPr>
          <w:rFonts w:ascii="Times New Roman" w:hAnsi="Times New Roman"/>
          <w:color w:val="auto"/>
          <w:sz w:val="24"/>
          <w:szCs w:val="24"/>
        </w:rPr>
        <w:t xml:space="preserve">Figure </w:t>
      </w:r>
      <w:r w:rsidRPr="006A0D1C">
        <w:rPr>
          <w:rFonts w:ascii="Times New Roman" w:hAnsi="Times New Roman"/>
          <w:color w:val="auto"/>
          <w:sz w:val="24"/>
          <w:szCs w:val="24"/>
        </w:rPr>
        <w:fldChar w:fldCharType="begin"/>
      </w:r>
      <w:r w:rsidRPr="006A0D1C">
        <w:rPr>
          <w:rFonts w:ascii="Times New Roman" w:hAnsi="Times New Roman"/>
          <w:color w:val="auto"/>
          <w:sz w:val="24"/>
          <w:szCs w:val="24"/>
        </w:rPr>
        <w:instrText xml:space="preserve"> SEQ Figure \* ARABIC </w:instrText>
      </w:r>
      <w:r w:rsidRPr="006A0D1C">
        <w:rPr>
          <w:rFonts w:ascii="Times New Roman" w:hAnsi="Times New Roman"/>
          <w:color w:val="auto"/>
          <w:sz w:val="24"/>
          <w:szCs w:val="24"/>
        </w:rPr>
        <w:fldChar w:fldCharType="separate"/>
      </w:r>
      <w:r w:rsidR="00CD0DE5">
        <w:rPr>
          <w:rFonts w:ascii="Times New Roman" w:hAnsi="Times New Roman"/>
          <w:noProof/>
          <w:color w:val="auto"/>
          <w:sz w:val="24"/>
          <w:szCs w:val="24"/>
        </w:rPr>
        <w:t>16</w:t>
      </w:r>
      <w:r w:rsidRPr="006A0D1C">
        <w:rPr>
          <w:rFonts w:ascii="Times New Roman" w:hAnsi="Times New Roman"/>
          <w:color w:val="auto"/>
          <w:sz w:val="24"/>
          <w:szCs w:val="24"/>
        </w:rPr>
        <w:fldChar w:fldCharType="end"/>
      </w:r>
      <w:r w:rsidRPr="006A0D1C">
        <w:rPr>
          <w:rFonts w:ascii="Times New Roman" w:hAnsi="Times New Roman"/>
          <w:color w:val="auto"/>
          <w:sz w:val="24"/>
          <w:szCs w:val="24"/>
        </w:rPr>
        <w:t>. Distance from exit performance</w:t>
      </w:r>
    </w:p>
    <w:p w14:paraId="12A61A20" w14:textId="77777777" w:rsidR="000E69CD" w:rsidRPr="000E69CD" w:rsidRDefault="000E69CD" w:rsidP="000E69CD"/>
    <w:p w14:paraId="0944F7A0" w14:textId="77777777" w:rsidR="00FB1647" w:rsidRDefault="00697390" w:rsidP="005878B2">
      <w:pPr>
        <w:pStyle w:val="ListParagraph"/>
        <w:numPr>
          <w:ilvl w:val="0"/>
          <w:numId w:val="6"/>
        </w:numPr>
        <w:spacing w:after="0" w:line="480" w:lineRule="auto"/>
        <w:jc w:val="center"/>
        <w:rPr>
          <w:rFonts w:ascii="Times New Roman" w:hAnsi="Times New Roman"/>
          <w:b/>
          <w:sz w:val="24"/>
          <w:szCs w:val="24"/>
        </w:rPr>
      </w:pPr>
      <w:r w:rsidRPr="00114B4B">
        <w:rPr>
          <w:rFonts w:ascii="Times New Roman" w:hAnsi="Times New Roman"/>
          <w:b/>
          <w:sz w:val="24"/>
          <w:szCs w:val="24"/>
        </w:rPr>
        <w:t>Conclusion</w:t>
      </w:r>
    </w:p>
    <w:p w14:paraId="35DC58DE" w14:textId="77777777" w:rsidR="004A7662" w:rsidRDefault="00F2780E" w:rsidP="007F03B0">
      <w:pPr>
        <w:spacing w:after="0" w:line="480" w:lineRule="auto"/>
        <w:rPr>
          <w:rFonts w:ascii="Times New Roman" w:hAnsi="Times New Roman"/>
          <w:sz w:val="24"/>
          <w:szCs w:val="24"/>
        </w:rPr>
      </w:pPr>
      <w:r>
        <w:rPr>
          <w:rFonts w:ascii="Times New Roman" w:hAnsi="Times New Roman"/>
          <w:sz w:val="24"/>
          <w:szCs w:val="24"/>
        </w:rPr>
        <w:t xml:space="preserve">This paper presents a path planning algorithm </w:t>
      </w:r>
      <w:r w:rsidR="001865C7">
        <w:rPr>
          <w:rFonts w:ascii="Times New Roman" w:hAnsi="Times New Roman"/>
          <w:sz w:val="24"/>
          <w:szCs w:val="24"/>
        </w:rPr>
        <w:t>that maximizes the area covered</w:t>
      </w:r>
      <w:r>
        <w:rPr>
          <w:rFonts w:ascii="Times New Roman" w:hAnsi="Times New Roman"/>
          <w:sz w:val="24"/>
          <w:szCs w:val="24"/>
        </w:rPr>
        <w:t xml:space="preserve"> </w:t>
      </w:r>
      <w:r w:rsidR="001865C7">
        <w:rPr>
          <w:rFonts w:ascii="Times New Roman" w:hAnsi="Times New Roman"/>
          <w:sz w:val="24"/>
          <w:szCs w:val="24"/>
        </w:rPr>
        <w:t xml:space="preserve">with </w:t>
      </w:r>
      <w:r>
        <w:rPr>
          <w:rFonts w:ascii="Times New Roman" w:hAnsi="Times New Roman"/>
          <w:sz w:val="24"/>
          <w:szCs w:val="24"/>
        </w:rPr>
        <w:t>energy as a constraint</w:t>
      </w:r>
      <w:r w:rsidR="001865C7">
        <w:rPr>
          <w:rFonts w:ascii="Times New Roman" w:hAnsi="Times New Roman"/>
          <w:sz w:val="24"/>
          <w:szCs w:val="24"/>
        </w:rPr>
        <w:t>. The algorithm relies on determination of</w:t>
      </w:r>
      <w:r>
        <w:rPr>
          <w:rFonts w:ascii="Times New Roman" w:hAnsi="Times New Roman"/>
          <w:sz w:val="24"/>
          <w:szCs w:val="24"/>
        </w:rPr>
        <w:t xml:space="preserve"> the remaining energy after a maneuver </w:t>
      </w:r>
      <w:r w:rsidR="001865C7">
        <w:rPr>
          <w:rFonts w:ascii="Times New Roman" w:hAnsi="Times New Roman"/>
          <w:sz w:val="24"/>
          <w:szCs w:val="24"/>
        </w:rPr>
        <w:t xml:space="preserve">is completed that is consumed </w:t>
      </w:r>
      <w:r>
        <w:rPr>
          <w:rFonts w:ascii="Times New Roman" w:hAnsi="Times New Roman"/>
          <w:sz w:val="24"/>
          <w:szCs w:val="24"/>
        </w:rPr>
        <w:t>based on the power consumed</w:t>
      </w:r>
      <w:r w:rsidR="009722AB">
        <w:rPr>
          <w:rFonts w:ascii="Times New Roman" w:hAnsi="Times New Roman"/>
          <w:sz w:val="24"/>
          <w:szCs w:val="24"/>
        </w:rPr>
        <w:t>.</w:t>
      </w:r>
      <w:r>
        <w:rPr>
          <w:rFonts w:ascii="Times New Roman" w:hAnsi="Times New Roman"/>
          <w:sz w:val="24"/>
          <w:szCs w:val="24"/>
        </w:rPr>
        <w:t xml:space="preserve"> Further, the maneuvers which are defined by rates of turn are not restricted to a discrete set but chosen from a range of possible values</w:t>
      </w:r>
      <w:r w:rsidR="001865C7">
        <w:rPr>
          <w:rFonts w:ascii="Times New Roman" w:hAnsi="Times New Roman"/>
          <w:sz w:val="24"/>
          <w:szCs w:val="24"/>
        </w:rPr>
        <w:t xml:space="preserve"> that depend on the load factor of the vehicle for a sustained turn</w:t>
      </w:r>
      <w:r>
        <w:rPr>
          <w:rFonts w:ascii="Times New Roman" w:hAnsi="Times New Roman"/>
          <w:sz w:val="24"/>
          <w:szCs w:val="24"/>
        </w:rPr>
        <w:t>. Simulation results show that the novel formulation of the optimization problem does not degrade the area covered</w:t>
      </w:r>
      <w:r w:rsidR="00F73333">
        <w:rPr>
          <w:rFonts w:ascii="Times New Roman" w:hAnsi="Times New Roman"/>
          <w:sz w:val="24"/>
          <w:szCs w:val="24"/>
        </w:rPr>
        <w:t xml:space="preserve"> as compared to the typical optimization using a time constraint. Evaluation of the overall mission duration</w:t>
      </w:r>
      <w:r w:rsidR="002F6088">
        <w:rPr>
          <w:rFonts w:ascii="Times New Roman" w:hAnsi="Times New Roman"/>
          <w:sz w:val="24"/>
          <w:szCs w:val="24"/>
        </w:rPr>
        <w:t xml:space="preserve"> and final position of the UAV</w:t>
      </w:r>
      <w:r w:rsidR="00F73333">
        <w:rPr>
          <w:rFonts w:ascii="Times New Roman" w:hAnsi="Times New Roman"/>
          <w:sz w:val="24"/>
          <w:szCs w:val="24"/>
        </w:rPr>
        <w:t xml:space="preserve"> </w:t>
      </w:r>
      <w:r w:rsidR="002F6088">
        <w:rPr>
          <w:rFonts w:ascii="Times New Roman" w:hAnsi="Times New Roman"/>
          <w:sz w:val="24"/>
          <w:szCs w:val="24"/>
        </w:rPr>
        <w:t xml:space="preserve">for both the energy constraint and time constraint based optimization </w:t>
      </w:r>
      <w:r w:rsidR="00F73333">
        <w:rPr>
          <w:rFonts w:ascii="Times New Roman" w:hAnsi="Times New Roman"/>
          <w:sz w:val="24"/>
          <w:szCs w:val="24"/>
        </w:rPr>
        <w:t xml:space="preserve">indicates that the optimization using time constraint calculates it incorrectly. Further, direct comparison of the final position of the vehicle when comparing the two optimization formulation shows that the energy constraint allows the vehicle to be recovered from a location closer to the desired exit point. </w:t>
      </w:r>
    </w:p>
    <w:p w14:paraId="614A08C6" w14:textId="68518FA7" w:rsidR="0091143E" w:rsidRDefault="0091143E" w:rsidP="007F03B0">
      <w:pPr>
        <w:spacing w:after="0" w:line="480" w:lineRule="auto"/>
        <w:rPr>
          <w:rFonts w:ascii="Times New Roman" w:hAnsi="Times New Roman"/>
          <w:b/>
          <w:sz w:val="24"/>
          <w:szCs w:val="24"/>
        </w:rPr>
      </w:pPr>
    </w:p>
    <w:sdt>
      <w:sdtPr>
        <w:rPr>
          <w:rFonts w:ascii="Calibri" w:eastAsia="Calibri" w:hAnsi="Calibri"/>
          <w:color w:val="auto"/>
          <w:sz w:val="22"/>
          <w:szCs w:val="22"/>
        </w:rPr>
        <w:id w:val="-901519736"/>
        <w:docPartObj>
          <w:docPartGallery w:val="Bibliographies"/>
          <w:docPartUnique/>
        </w:docPartObj>
      </w:sdtPr>
      <w:sdtEndPr/>
      <w:sdtContent>
        <w:p w14:paraId="1F1537AF" w14:textId="337330C2" w:rsidR="00995A8D" w:rsidRPr="001E1B39" w:rsidRDefault="00995A8D">
          <w:pPr>
            <w:pStyle w:val="Heading1"/>
            <w:rPr>
              <w:rFonts w:ascii="Times New Roman" w:hAnsi="Times New Roman"/>
              <w:b/>
              <w:color w:val="auto"/>
              <w:sz w:val="28"/>
              <w:szCs w:val="28"/>
            </w:rPr>
          </w:pPr>
          <w:r w:rsidRPr="001E1B39">
            <w:rPr>
              <w:rFonts w:ascii="Times New Roman" w:hAnsi="Times New Roman"/>
              <w:b/>
              <w:color w:val="auto"/>
              <w:sz w:val="28"/>
              <w:szCs w:val="28"/>
            </w:rPr>
            <w:t>References</w:t>
          </w:r>
        </w:p>
        <w:sdt>
          <w:sdtPr>
            <w:id w:val="-573587230"/>
            <w:bibliography/>
          </w:sdtPr>
          <w:sdtEndPr/>
          <w:sdtContent>
            <w:p w14:paraId="1C53E8A9" w14:textId="77777777" w:rsidR="00995A8D" w:rsidRDefault="00995A8D">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995A8D" w14:paraId="417BBD7D" w14:textId="77777777">
                <w:trPr>
                  <w:divId w:val="2123761618"/>
                  <w:tblCellSpacing w:w="15" w:type="dxa"/>
                </w:trPr>
                <w:tc>
                  <w:tcPr>
                    <w:tcW w:w="50" w:type="pct"/>
                    <w:hideMark/>
                  </w:tcPr>
                  <w:p w14:paraId="0C39A561" w14:textId="0AA94F4D" w:rsidR="00995A8D" w:rsidRDefault="00995A8D">
                    <w:pPr>
                      <w:pStyle w:val="Bibliography"/>
                      <w:rPr>
                        <w:noProof/>
                        <w:sz w:val="24"/>
                        <w:szCs w:val="24"/>
                      </w:rPr>
                    </w:pPr>
                    <w:r>
                      <w:rPr>
                        <w:noProof/>
                      </w:rPr>
                      <w:t xml:space="preserve">[1] </w:t>
                    </w:r>
                  </w:p>
                </w:tc>
                <w:tc>
                  <w:tcPr>
                    <w:tcW w:w="0" w:type="auto"/>
                    <w:hideMark/>
                  </w:tcPr>
                  <w:p w14:paraId="1A8A2A0C" w14:textId="77777777" w:rsidR="00995A8D" w:rsidRDefault="00995A8D">
                    <w:pPr>
                      <w:pStyle w:val="Bibliography"/>
                      <w:rPr>
                        <w:noProof/>
                      </w:rPr>
                    </w:pPr>
                    <w:r>
                      <w:rPr>
                        <w:noProof/>
                      </w:rPr>
                      <w:t>A. Ryan , M. Zennaro , A. Howell , R. Sengupta and J. K. Hendrikc, "An Overview of Emerging Results in Cooperative UAV Control," University of California, Berkeley, Berkeley.</w:t>
                    </w:r>
                  </w:p>
                </w:tc>
              </w:tr>
              <w:tr w:rsidR="00995A8D" w14:paraId="591F0905" w14:textId="77777777">
                <w:trPr>
                  <w:divId w:val="2123761618"/>
                  <w:tblCellSpacing w:w="15" w:type="dxa"/>
                </w:trPr>
                <w:tc>
                  <w:tcPr>
                    <w:tcW w:w="50" w:type="pct"/>
                    <w:hideMark/>
                  </w:tcPr>
                  <w:p w14:paraId="432147EA" w14:textId="77777777" w:rsidR="00995A8D" w:rsidRDefault="00995A8D">
                    <w:pPr>
                      <w:pStyle w:val="Bibliography"/>
                      <w:rPr>
                        <w:noProof/>
                      </w:rPr>
                    </w:pPr>
                    <w:r>
                      <w:rPr>
                        <w:noProof/>
                      </w:rPr>
                      <w:t xml:space="preserve">[2] </w:t>
                    </w:r>
                  </w:p>
                </w:tc>
                <w:tc>
                  <w:tcPr>
                    <w:tcW w:w="0" w:type="auto"/>
                    <w:hideMark/>
                  </w:tcPr>
                  <w:p w14:paraId="6ED0BE3C" w14:textId="77777777" w:rsidR="00995A8D" w:rsidRDefault="00995A8D">
                    <w:pPr>
                      <w:pStyle w:val="Bibliography"/>
                      <w:rPr>
                        <w:noProof/>
                      </w:rPr>
                    </w:pPr>
                    <w:r>
                      <w:rPr>
                        <w:noProof/>
                      </w:rPr>
                      <w:t>A. Ryan and J. K. Hendrick , "A mode-switching path planner for UAV-assisted search and rescue," University of California Berkeley, Berkeley.</w:t>
                    </w:r>
                  </w:p>
                </w:tc>
              </w:tr>
              <w:tr w:rsidR="00995A8D" w14:paraId="546E20F7" w14:textId="77777777">
                <w:trPr>
                  <w:divId w:val="2123761618"/>
                  <w:tblCellSpacing w:w="15" w:type="dxa"/>
                </w:trPr>
                <w:tc>
                  <w:tcPr>
                    <w:tcW w:w="50" w:type="pct"/>
                    <w:hideMark/>
                  </w:tcPr>
                  <w:p w14:paraId="16A9DD29" w14:textId="77777777" w:rsidR="00995A8D" w:rsidRDefault="00995A8D">
                    <w:pPr>
                      <w:pStyle w:val="Bibliography"/>
                      <w:rPr>
                        <w:noProof/>
                      </w:rPr>
                    </w:pPr>
                    <w:r>
                      <w:rPr>
                        <w:noProof/>
                      </w:rPr>
                      <w:t xml:space="preserve">[3] </w:t>
                    </w:r>
                  </w:p>
                </w:tc>
                <w:tc>
                  <w:tcPr>
                    <w:tcW w:w="0" w:type="auto"/>
                    <w:hideMark/>
                  </w:tcPr>
                  <w:p w14:paraId="0D96274B" w14:textId="77777777" w:rsidR="00995A8D" w:rsidRDefault="00995A8D">
                    <w:pPr>
                      <w:pStyle w:val="Bibliography"/>
                      <w:rPr>
                        <w:noProof/>
                      </w:rPr>
                    </w:pPr>
                    <w:r>
                      <w:rPr>
                        <w:noProof/>
                      </w:rPr>
                      <w:t xml:space="preserve">S. Waharte and N. Trigoni , "Supporting Search and Rescue Operations with UAVs," in </w:t>
                    </w:r>
                    <w:r>
                      <w:rPr>
                        <w:i/>
                        <w:iCs/>
                        <w:noProof/>
                      </w:rPr>
                      <w:t>International Conference on Emerging Security Technologies</w:t>
                    </w:r>
                    <w:r>
                      <w:rPr>
                        <w:noProof/>
                      </w:rPr>
                      <w:t xml:space="preserve">, Canterbury, 2010. </w:t>
                    </w:r>
                  </w:p>
                </w:tc>
              </w:tr>
              <w:tr w:rsidR="00995A8D" w14:paraId="6E553C68" w14:textId="77777777">
                <w:trPr>
                  <w:divId w:val="2123761618"/>
                  <w:tblCellSpacing w:w="15" w:type="dxa"/>
                </w:trPr>
                <w:tc>
                  <w:tcPr>
                    <w:tcW w:w="50" w:type="pct"/>
                    <w:hideMark/>
                  </w:tcPr>
                  <w:p w14:paraId="1FF390D4" w14:textId="77777777" w:rsidR="00995A8D" w:rsidRDefault="00995A8D">
                    <w:pPr>
                      <w:pStyle w:val="Bibliography"/>
                      <w:rPr>
                        <w:noProof/>
                      </w:rPr>
                    </w:pPr>
                    <w:r>
                      <w:rPr>
                        <w:noProof/>
                      </w:rPr>
                      <w:t xml:space="preserve">[4] </w:t>
                    </w:r>
                  </w:p>
                </w:tc>
                <w:tc>
                  <w:tcPr>
                    <w:tcW w:w="0" w:type="auto"/>
                    <w:hideMark/>
                  </w:tcPr>
                  <w:p w14:paraId="5E07DA79" w14:textId="77777777" w:rsidR="00995A8D" w:rsidRDefault="00995A8D">
                    <w:pPr>
                      <w:pStyle w:val="Bibliography"/>
                      <w:rPr>
                        <w:noProof/>
                      </w:rPr>
                    </w:pPr>
                    <w:r>
                      <w:rPr>
                        <w:noProof/>
                      </w:rPr>
                      <w:t xml:space="preserve">J. S. Kim and B. K. Kim , "Minimum-Time Grid Coverage Trajectory Planning Algorithm for Mobile Robots with Battery Voltage Constraints," in </w:t>
                    </w:r>
                    <w:r>
                      <w:rPr>
                        <w:i/>
                        <w:iCs/>
                        <w:noProof/>
                      </w:rPr>
                      <w:t>International Conference on Control, Automation and Systems</w:t>
                    </w:r>
                    <w:r>
                      <w:rPr>
                        <w:noProof/>
                      </w:rPr>
                      <w:t xml:space="preserve">, Gyeonggi-do, 2010. </w:t>
                    </w:r>
                  </w:p>
                </w:tc>
              </w:tr>
              <w:tr w:rsidR="00995A8D" w14:paraId="5BE677FE" w14:textId="77777777">
                <w:trPr>
                  <w:divId w:val="2123761618"/>
                  <w:tblCellSpacing w:w="15" w:type="dxa"/>
                </w:trPr>
                <w:tc>
                  <w:tcPr>
                    <w:tcW w:w="50" w:type="pct"/>
                    <w:hideMark/>
                  </w:tcPr>
                  <w:p w14:paraId="56FB4390" w14:textId="77777777" w:rsidR="00995A8D" w:rsidRDefault="00995A8D">
                    <w:pPr>
                      <w:pStyle w:val="Bibliography"/>
                      <w:rPr>
                        <w:noProof/>
                      </w:rPr>
                    </w:pPr>
                    <w:r>
                      <w:rPr>
                        <w:noProof/>
                      </w:rPr>
                      <w:t xml:space="preserve">[5] </w:t>
                    </w:r>
                  </w:p>
                </w:tc>
                <w:tc>
                  <w:tcPr>
                    <w:tcW w:w="0" w:type="auto"/>
                    <w:hideMark/>
                  </w:tcPr>
                  <w:p w14:paraId="005BC6CE" w14:textId="77777777" w:rsidR="00995A8D" w:rsidRDefault="00995A8D">
                    <w:pPr>
                      <w:pStyle w:val="Bibliography"/>
                      <w:rPr>
                        <w:noProof/>
                      </w:rPr>
                    </w:pPr>
                    <w:r>
                      <w:rPr>
                        <w:noProof/>
                      </w:rPr>
                      <w:t>D. P. Gillen, "Cooperative Behavior Schemes for Improving the Effectiveness of Autonomous Wide Area Search Munitions," Air Force Institute of Technology, Ohio, 2001.</w:t>
                    </w:r>
                  </w:p>
                </w:tc>
              </w:tr>
              <w:tr w:rsidR="00995A8D" w14:paraId="4BED5DD3" w14:textId="77777777">
                <w:trPr>
                  <w:divId w:val="2123761618"/>
                  <w:tblCellSpacing w:w="15" w:type="dxa"/>
                </w:trPr>
                <w:tc>
                  <w:tcPr>
                    <w:tcW w:w="50" w:type="pct"/>
                    <w:hideMark/>
                  </w:tcPr>
                  <w:p w14:paraId="33963D18" w14:textId="77777777" w:rsidR="00995A8D" w:rsidRDefault="00995A8D">
                    <w:pPr>
                      <w:pStyle w:val="Bibliography"/>
                      <w:rPr>
                        <w:noProof/>
                      </w:rPr>
                    </w:pPr>
                    <w:r>
                      <w:rPr>
                        <w:noProof/>
                      </w:rPr>
                      <w:t xml:space="preserve">[6] </w:t>
                    </w:r>
                  </w:p>
                </w:tc>
                <w:tc>
                  <w:tcPr>
                    <w:tcW w:w="0" w:type="auto"/>
                    <w:hideMark/>
                  </w:tcPr>
                  <w:p w14:paraId="25B28036" w14:textId="77777777" w:rsidR="00995A8D" w:rsidRDefault="00995A8D">
                    <w:pPr>
                      <w:pStyle w:val="Bibliography"/>
                      <w:rPr>
                        <w:noProof/>
                      </w:rPr>
                    </w:pPr>
                    <w:r>
                      <w:rPr>
                        <w:noProof/>
                      </w:rPr>
                      <w:t>M. Balakrishnan, "Coverage Path Planning and Control for Autonomous Mobile Robots," University of Central Florida, Orlando, 2005.</w:t>
                    </w:r>
                  </w:p>
                </w:tc>
              </w:tr>
              <w:tr w:rsidR="00995A8D" w14:paraId="71C8C5D5" w14:textId="77777777">
                <w:trPr>
                  <w:divId w:val="2123761618"/>
                  <w:tblCellSpacing w:w="15" w:type="dxa"/>
                </w:trPr>
                <w:tc>
                  <w:tcPr>
                    <w:tcW w:w="50" w:type="pct"/>
                    <w:hideMark/>
                  </w:tcPr>
                  <w:p w14:paraId="6C35490F" w14:textId="77777777" w:rsidR="00995A8D" w:rsidRDefault="00995A8D">
                    <w:pPr>
                      <w:pStyle w:val="Bibliography"/>
                      <w:rPr>
                        <w:noProof/>
                      </w:rPr>
                    </w:pPr>
                    <w:r>
                      <w:rPr>
                        <w:noProof/>
                      </w:rPr>
                      <w:t xml:space="preserve">[7] </w:t>
                    </w:r>
                  </w:p>
                </w:tc>
                <w:tc>
                  <w:tcPr>
                    <w:tcW w:w="0" w:type="auto"/>
                    <w:hideMark/>
                  </w:tcPr>
                  <w:p w14:paraId="5340A362" w14:textId="77777777" w:rsidR="00995A8D" w:rsidRDefault="00995A8D">
                    <w:pPr>
                      <w:pStyle w:val="Bibliography"/>
                      <w:rPr>
                        <w:noProof/>
                      </w:rPr>
                    </w:pPr>
                    <w:r>
                      <w:rPr>
                        <w:noProof/>
                      </w:rPr>
                      <w:t xml:space="preserve">S. Waharte , A. Symington and N. Trigoni , "Probabilistic Search with Agile UAVs," in </w:t>
                    </w:r>
                    <w:r>
                      <w:rPr>
                        <w:i/>
                        <w:iCs/>
                        <w:noProof/>
                      </w:rPr>
                      <w:t>2010 IEEE International Conference on Robotics and Automation</w:t>
                    </w:r>
                    <w:r>
                      <w:rPr>
                        <w:noProof/>
                      </w:rPr>
                      <w:t xml:space="preserve">, Anchorage, 2010. </w:t>
                    </w:r>
                  </w:p>
                </w:tc>
              </w:tr>
              <w:tr w:rsidR="00995A8D" w14:paraId="3C109426" w14:textId="77777777">
                <w:trPr>
                  <w:divId w:val="2123761618"/>
                  <w:tblCellSpacing w:w="15" w:type="dxa"/>
                </w:trPr>
                <w:tc>
                  <w:tcPr>
                    <w:tcW w:w="50" w:type="pct"/>
                    <w:hideMark/>
                  </w:tcPr>
                  <w:p w14:paraId="3E5A7769" w14:textId="77777777" w:rsidR="00995A8D" w:rsidRDefault="00995A8D">
                    <w:pPr>
                      <w:pStyle w:val="Bibliography"/>
                      <w:rPr>
                        <w:noProof/>
                      </w:rPr>
                    </w:pPr>
                    <w:r>
                      <w:rPr>
                        <w:noProof/>
                      </w:rPr>
                      <w:t xml:space="preserve">[8] </w:t>
                    </w:r>
                  </w:p>
                </w:tc>
                <w:tc>
                  <w:tcPr>
                    <w:tcW w:w="0" w:type="auto"/>
                    <w:hideMark/>
                  </w:tcPr>
                  <w:p w14:paraId="2FA3DAE0" w14:textId="77777777" w:rsidR="00995A8D" w:rsidRDefault="00995A8D">
                    <w:pPr>
                      <w:pStyle w:val="Bibliography"/>
                      <w:rPr>
                        <w:noProof/>
                      </w:rPr>
                    </w:pPr>
                    <w:r>
                      <w:rPr>
                        <w:noProof/>
                      </w:rPr>
                      <w:t xml:space="preserve">S. Y. a. Z. Zhou, "Cooperative Control for Target search, Classification and Attack for AUAVs (Attack Uninhabiitted Air Vehicle," in </w:t>
                    </w:r>
                    <w:r>
                      <w:rPr>
                        <w:i/>
                        <w:iCs/>
                        <w:noProof/>
                      </w:rPr>
                      <w:t>26th Chinese Control Conference</w:t>
                    </w:r>
                    <w:r>
                      <w:rPr>
                        <w:noProof/>
                      </w:rPr>
                      <w:t xml:space="preserve">, Hunan, 2007. </w:t>
                    </w:r>
                  </w:p>
                </w:tc>
              </w:tr>
              <w:tr w:rsidR="00995A8D" w14:paraId="16965D24" w14:textId="77777777">
                <w:trPr>
                  <w:divId w:val="2123761618"/>
                  <w:tblCellSpacing w:w="15" w:type="dxa"/>
                </w:trPr>
                <w:tc>
                  <w:tcPr>
                    <w:tcW w:w="50" w:type="pct"/>
                    <w:hideMark/>
                  </w:tcPr>
                  <w:p w14:paraId="6310484D" w14:textId="77777777" w:rsidR="00995A8D" w:rsidRDefault="00995A8D">
                    <w:pPr>
                      <w:pStyle w:val="Bibliography"/>
                      <w:rPr>
                        <w:noProof/>
                      </w:rPr>
                    </w:pPr>
                    <w:r>
                      <w:rPr>
                        <w:noProof/>
                      </w:rPr>
                      <w:t xml:space="preserve">[9] </w:t>
                    </w:r>
                  </w:p>
                </w:tc>
                <w:tc>
                  <w:tcPr>
                    <w:tcW w:w="0" w:type="auto"/>
                    <w:hideMark/>
                  </w:tcPr>
                  <w:p w14:paraId="02B28B4B" w14:textId="77777777" w:rsidR="00995A8D" w:rsidRDefault="00995A8D">
                    <w:pPr>
                      <w:pStyle w:val="Bibliography"/>
                      <w:rPr>
                        <w:noProof/>
                      </w:rPr>
                    </w:pPr>
                    <w:r>
                      <w:rPr>
                        <w:noProof/>
                      </w:rPr>
                      <w:t>V. Kumar, "Cooperative Control of UAVs for Search and Coverage," Philadelphia, 2006.</w:t>
                    </w:r>
                  </w:p>
                </w:tc>
              </w:tr>
              <w:tr w:rsidR="00995A8D" w14:paraId="6165B839" w14:textId="77777777">
                <w:trPr>
                  <w:divId w:val="2123761618"/>
                  <w:tblCellSpacing w:w="15" w:type="dxa"/>
                </w:trPr>
                <w:tc>
                  <w:tcPr>
                    <w:tcW w:w="50" w:type="pct"/>
                    <w:hideMark/>
                  </w:tcPr>
                  <w:p w14:paraId="217FFDF5" w14:textId="77777777" w:rsidR="00995A8D" w:rsidRDefault="00995A8D">
                    <w:pPr>
                      <w:pStyle w:val="Bibliography"/>
                      <w:rPr>
                        <w:noProof/>
                      </w:rPr>
                    </w:pPr>
                    <w:r>
                      <w:rPr>
                        <w:noProof/>
                      </w:rPr>
                      <w:t xml:space="preserve">[10] </w:t>
                    </w:r>
                  </w:p>
                </w:tc>
                <w:tc>
                  <w:tcPr>
                    <w:tcW w:w="0" w:type="auto"/>
                    <w:hideMark/>
                  </w:tcPr>
                  <w:p w14:paraId="463E5C3F" w14:textId="77777777" w:rsidR="00995A8D" w:rsidRDefault="00995A8D">
                    <w:pPr>
                      <w:pStyle w:val="Bibliography"/>
                      <w:rPr>
                        <w:noProof/>
                      </w:rPr>
                    </w:pPr>
                    <w:r>
                      <w:rPr>
                        <w:noProof/>
                      </w:rPr>
                      <w:t xml:space="preserve">A. Ahmadzadeh, A. Jadbabaie, V. Kumar and G. J. Pappas, "Multi-UAV Cooperative Surveillance with Spatio-Temporal Specifications," in </w:t>
                    </w:r>
                    <w:r>
                      <w:rPr>
                        <w:i/>
                        <w:iCs/>
                        <w:noProof/>
                      </w:rPr>
                      <w:t xml:space="preserve">45th IEEE Conference on Decision and Contorl </w:t>
                    </w:r>
                    <w:r>
                      <w:rPr>
                        <w:noProof/>
                      </w:rPr>
                      <w:t xml:space="preserve">, San Diego , 2006. </w:t>
                    </w:r>
                  </w:p>
                </w:tc>
              </w:tr>
              <w:tr w:rsidR="00995A8D" w14:paraId="492F614A" w14:textId="77777777">
                <w:trPr>
                  <w:divId w:val="2123761618"/>
                  <w:tblCellSpacing w:w="15" w:type="dxa"/>
                </w:trPr>
                <w:tc>
                  <w:tcPr>
                    <w:tcW w:w="50" w:type="pct"/>
                    <w:hideMark/>
                  </w:tcPr>
                  <w:p w14:paraId="16594CA9" w14:textId="77777777" w:rsidR="00995A8D" w:rsidRDefault="00995A8D">
                    <w:pPr>
                      <w:pStyle w:val="Bibliography"/>
                      <w:rPr>
                        <w:noProof/>
                      </w:rPr>
                    </w:pPr>
                    <w:r>
                      <w:rPr>
                        <w:noProof/>
                      </w:rPr>
                      <w:t xml:space="preserve">[11] </w:t>
                    </w:r>
                  </w:p>
                </w:tc>
                <w:tc>
                  <w:tcPr>
                    <w:tcW w:w="0" w:type="auto"/>
                    <w:hideMark/>
                  </w:tcPr>
                  <w:p w14:paraId="7ADE9CB9" w14:textId="77777777" w:rsidR="00995A8D" w:rsidRDefault="00995A8D">
                    <w:pPr>
                      <w:pStyle w:val="Bibliography"/>
                      <w:rPr>
                        <w:noProof/>
                      </w:rPr>
                    </w:pPr>
                    <w:r>
                      <w:rPr>
                        <w:noProof/>
                      </w:rPr>
                      <w:t xml:space="preserve">D. P. Raymer, Aircraft Design: A Conceptual Approach Fourth Edition, Reston: American Institute of Aeronautics and Astronautics Inc., 2006. </w:t>
                    </w:r>
                  </w:p>
                </w:tc>
              </w:tr>
              <w:tr w:rsidR="00995A8D" w14:paraId="177A0380" w14:textId="77777777">
                <w:trPr>
                  <w:divId w:val="2123761618"/>
                  <w:tblCellSpacing w:w="15" w:type="dxa"/>
                </w:trPr>
                <w:tc>
                  <w:tcPr>
                    <w:tcW w:w="50" w:type="pct"/>
                    <w:hideMark/>
                  </w:tcPr>
                  <w:p w14:paraId="39B425EE" w14:textId="77777777" w:rsidR="00995A8D" w:rsidRDefault="00995A8D">
                    <w:pPr>
                      <w:pStyle w:val="Bibliography"/>
                      <w:rPr>
                        <w:noProof/>
                      </w:rPr>
                    </w:pPr>
                    <w:r>
                      <w:rPr>
                        <w:noProof/>
                      </w:rPr>
                      <w:t xml:space="preserve">[12] </w:t>
                    </w:r>
                  </w:p>
                </w:tc>
                <w:tc>
                  <w:tcPr>
                    <w:tcW w:w="0" w:type="auto"/>
                    <w:hideMark/>
                  </w:tcPr>
                  <w:p w14:paraId="4F1FF154" w14:textId="77777777" w:rsidR="00995A8D" w:rsidRDefault="00995A8D">
                    <w:pPr>
                      <w:pStyle w:val="Bibliography"/>
                      <w:rPr>
                        <w:noProof/>
                      </w:rPr>
                    </w:pPr>
                    <w:r>
                      <w:rPr>
                        <w:noProof/>
                      </w:rPr>
                      <w:t xml:space="preserve">J. John D. Anderson, Introduction to Flight, New York: McGraw-Hill, 2005. </w:t>
                    </w:r>
                  </w:p>
                </w:tc>
              </w:tr>
              <w:tr w:rsidR="00995A8D" w14:paraId="3DF0F701" w14:textId="77777777">
                <w:trPr>
                  <w:divId w:val="2123761618"/>
                  <w:tblCellSpacing w:w="15" w:type="dxa"/>
                </w:trPr>
                <w:tc>
                  <w:tcPr>
                    <w:tcW w:w="50" w:type="pct"/>
                    <w:hideMark/>
                  </w:tcPr>
                  <w:p w14:paraId="3EE51320" w14:textId="77777777" w:rsidR="00995A8D" w:rsidRDefault="00995A8D">
                    <w:pPr>
                      <w:pStyle w:val="Bibliography"/>
                      <w:rPr>
                        <w:noProof/>
                      </w:rPr>
                    </w:pPr>
                    <w:r>
                      <w:rPr>
                        <w:noProof/>
                      </w:rPr>
                      <w:t xml:space="preserve">[13] </w:t>
                    </w:r>
                  </w:p>
                </w:tc>
                <w:tc>
                  <w:tcPr>
                    <w:tcW w:w="0" w:type="auto"/>
                    <w:hideMark/>
                  </w:tcPr>
                  <w:p w14:paraId="751B935B" w14:textId="77777777" w:rsidR="00995A8D" w:rsidRDefault="00995A8D">
                    <w:pPr>
                      <w:pStyle w:val="Bibliography"/>
                      <w:rPr>
                        <w:noProof/>
                      </w:rPr>
                    </w:pPr>
                    <w:r>
                      <w:rPr>
                        <w:i/>
                        <w:iCs/>
                        <w:noProof/>
                      </w:rPr>
                      <w:t xml:space="preserve">DATCOM+ Pro Version 3.2, </w:t>
                    </w:r>
                    <w:r>
                      <w:rPr>
                        <w:noProof/>
                      </w:rPr>
                      <w:t xml:space="preserve">Orlando: Holy Cows , INC, 2014. </w:t>
                    </w:r>
                  </w:p>
                </w:tc>
              </w:tr>
              <w:tr w:rsidR="00995A8D" w14:paraId="02101695" w14:textId="77777777">
                <w:trPr>
                  <w:divId w:val="2123761618"/>
                  <w:tblCellSpacing w:w="15" w:type="dxa"/>
                </w:trPr>
                <w:tc>
                  <w:tcPr>
                    <w:tcW w:w="50" w:type="pct"/>
                    <w:hideMark/>
                  </w:tcPr>
                  <w:p w14:paraId="6040BF66" w14:textId="77777777" w:rsidR="00995A8D" w:rsidRDefault="00995A8D">
                    <w:pPr>
                      <w:pStyle w:val="Bibliography"/>
                      <w:rPr>
                        <w:noProof/>
                      </w:rPr>
                    </w:pPr>
                    <w:r>
                      <w:rPr>
                        <w:noProof/>
                      </w:rPr>
                      <w:t xml:space="preserve">[14] </w:t>
                    </w:r>
                  </w:p>
                </w:tc>
                <w:tc>
                  <w:tcPr>
                    <w:tcW w:w="0" w:type="auto"/>
                    <w:hideMark/>
                  </w:tcPr>
                  <w:p w14:paraId="2EFB8452" w14:textId="77777777" w:rsidR="00995A8D" w:rsidRDefault="00995A8D">
                    <w:pPr>
                      <w:pStyle w:val="Bibliography"/>
                      <w:rPr>
                        <w:noProof/>
                      </w:rPr>
                    </w:pPr>
                    <w:r>
                      <w:rPr>
                        <w:noProof/>
                      </w:rPr>
                      <w:t>A. D. J. Caves, "Human-Automation collaborative RRt For UAV Mission Path Planning," Massachusetts Institute of Technology, Boston, 2010.</w:t>
                    </w:r>
                  </w:p>
                </w:tc>
              </w:tr>
              <w:tr w:rsidR="00995A8D" w14:paraId="4A7A2DE9" w14:textId="77777777">
                <w:trPr>
                  <w:divId w:val="2123761618"/>
                  <w:tblCellSpacing w:w="15" w:type="dxa"/>
                </w:trPr>
                <w:tc>
                  <w:tcPr>
                    <w:tcW w:w="50" w:type="pct"/>
                    <w:hideMark/>
                  </w:tcPr>
                  <w:p w14:paraId="3E3F0EF9" w14:textId="77777777" w:rsidR="00995A8D" w:rsidRDefault="00995A8D">
                    <w:pPr>
                      <w:pStyle w:val="Bibliography"/>
                      <w:rPr>
                        <w:noProof/>
                      </w:rPr>
                    </w:pPr>
                    <w:r>
                      <w:rPr>
                        <w:noProof/>
                      </w:rPr>
                      <w:t xml:space="preserve">[15] </w:t>
                    </w:r>
                  </w:p>
                </w:tc>
                <w:tc>
                  <w:tcPr>
                    <w:tcW w:w="0" w:type="auto"/>
                    <w:hideMark/>
                  </w:tcPr>
                  <w:p w14:paraId="142E2CD2" w14:textId="77777777" w:rsidR="00995A8D" w:rsidRDefault="00995A8D">
                    <w:pPr>
                      <w:pStyle w:val="Bibliography"/>
                      <w:rPr>
                        <w:noProof/>
                      </w:rPr>
                    </w:pPr>
                    <w:r>
                      <w:rPr>
                        <w:noProof/>
                      </w:rPr>
                      <w:t xml:space="preserve">H. Choset and P. Pigno, "Coverage Path Planning: The Boustrophedon Decomposition," in </w:t>
                    </w:r>
                    <w:r>
                      <w:rPr>
                        <w:i/>
                        <w:iCs/>
                        <w:noProof/>
                      </w:rPr>
                      <w:t>International Conference on Field And Service Robotics</w:t>
                    </w:r>
                    <w:r>
                      <w:rPr>
                        <w:noProof/>
                      </w:rPr>
                      <w:t xml:space="preserve">, 1997. </w:t>
                    </w:r>
                  </w:p>
                </w:tc>
              </w:tr>
              <w:tr w:rsidR="00995A8D" w14:paraId="3E9ED30E" w14:textId="77777777">
                <w:trPr>
                  <w:divId w:val="2123761618"/>
                  <w:tblCellSpacing w:w="15" w:type="dxa"/>
                </w:trPr>
                <w:tc>
                  <w:tcPr>
                    <w:tcW w:w="50" w:type="pct"/>
                    <w:hideMark/>
                  </w:tcPr>
                  <w:p w14:paraId="4C401145" w14:textId="77777777" w:rsidR="00995A8D" w:rsidRDefault="00995A8D">
                    <w:pPr>
                      <w:pStyle w:val="Bibliography"/>
                      <w:rPr>
                        <w:noProof/>
                      </w:rPr>
                    </w:pPr>
                    <w:r>
                      <w:rPr>
                        <w:noProof/>
                      </w:rPr>
                      <w:lastRenderedPageBreak/>
                      <w:t xml:space="preserve">[16] </w:t>
                    </w:r>
                  </w:p>
                </w:tc>
                <w:tc>
                  <w:tcPr>
                    <w:tcW w:w="0" w:type="auto"/>
                    <w:hideMark/>
                  </w:tcPr>
                  <w:p w14:paraId="50E364CC" w14:textId="77777777" w:rsidR="00995A8D" w:rsidRDefault="00995A8D">
                    <w:pPr>
                      <w:pStyle w:val="Bibliography"/>
                      <w:rPr>
                        <w:noProof/>
                      </w:rPr>
                    </w:pPr>
                    <w:r>
                      <w:rPr>
                        <w:noProof/>
                      </w:rPr>
                      <w:t>C. Coleman, "Design of an Autonomous Platform for Search and Rescue UAV Network," Worcester Polytechnic Institute , 2012.</w:t>
                    </w:r>
                  </w:p>
                </w:tc>
              </w:tr>
              <w:tr w:rsidR="00995A8D" w14:paraId="7789B70C" w14:textId="77777777">
                <w:trPr>
                  <w:divId w:val="2123761618"/>
                  <w:tblCellSpacing w:w="15" w:type="dxa"/>
                </w:trPr>
                <w:tc>
                  <w:tcPr>
                    <w:tcW w:w="50" w:type="pct"/>
                    <w:hideMark/>
                  </w:tcPr>
                  <w:p w14:paraId="6E139DF8" w14:textId="77777777" w:rsidR="00995A8D" w:rsidRDefault="00995A8D">
                    <w:pPr>
                      <w:pStyle w:val="Bibliography"/>
                      <w:rPr>
                        <w:noProof/>
                      </w:rPr>
                    </w:pPr>
                    <w:r>
                      <w:rPr>
                        <w:noProof/>
                      </w:rPr>
                      <w:t xml:space="preserve">[17] </w:t>
                    </w:r>
                  </w:p>
                </w:tc>
                <w:tc>
                  <w:tcPr>
                    <w:tcW w:w="0" w:type="auto"/>
                    <w:hideMark/>
                  </w:tcPr>
                  <w:p w14:paraId="01A023CA" w14:textId="77777777" w:rsidR="00995A8D" w:rsidRDefault="00995A8D">
                    <w:pPr>
                      <w:pStyle w:val="Bibliography"/>
                      <w:rPr>
                        <w:noProof/>
                      </w:rPr>
                    </w:pPr>
                    <w:r>
                      <w:rPr>
                        <w:noProof/>
                      </w:rPr>
                      <w:t>P. Eaungpulswat, "Area Coverage Algorithms for Multiagent Surveillance Task," Technische Universitat Hamburg-Harburg, Hamburg, 2012.</w:t>
                    </w:r>
                  </w:p>
                </w:tc>
              </w:tr>
              <w:tr w:rsidR="00995A8D" w14:paraId="3DEE4A86" w14:textId="77777777">
                <w:trPr>
                  <w:divId w:val="2123761618"/>
                  <w:tblCellSpacing w:w="15" w:type="dxa"/>
                </w:trPr>
                <w:tc>
                  <w:tcPr>
                    <w:tcW w:w="50" w:type="pct"/>
                    <w:hideMark/>
                  </w:tcPr>
                  <w:p w14:paraId="7940502D" w14:textId="77777777" w:rsidR="00995A8D" w:rsidRDefault="00995A8D">
                    <w:pPr>
                      <w:pStyle w:val="Bibliography"/>
                      <w:rPr>
                        <w:noProof/>
                      </w:rPr>
                    </w:pPr>
                    <w:r>
                      <w:rPr>
                        <w:noProof/>
                      </w:rPr>
                      <w:t xml:space="preserve">[18] </w:t>
                    </w:r>
                  </w:p>
                </w:tc>
                <w:tc>
                  <w:tcPr>
                    <w:tcW w:w="0" w:type="auto"/>
                    <w:hideMark/>
                  </w:tcPr>
                  <w:p w14:paraId="3350CDA7" w14:textId="77777777" w:rsidR="00995A8D" w:rsidRDefault="00995A8D">
                    <w:pPr>
                      <w:pStyle w:val="Bibliography"/>
                      <w:rPr>
                        <w:noProof/>
                      </w:rPr>
                    </w:pPr>
                    <w:r>
                      <w:rPr>
                        <w:noProof/>
                      </w:rPr>
                      <w:t xml:space="preserve">S. P. F. a. J. S. B. M. Esther M. Arking, "Approximation Algorithms for Lawn Mowing and Milling," </w:t>
                    </w:r>
                    <w:r>
                      <w:rPr>
                        <w:i/>
                        <w:iCs/>
                        <w:noProof/>
                      </w:rPr>
                      <w:t xml:space="preserve">Computational Geometry , </w:t>
                    </w:r>
                    <w:r>
                      <w:rPr>
                        <w:noProof/>
                      </w:rPr>
                      <w:t xml:space="preserve">vol. 17, no. 1-2, pp. 25-50, 2000. </w:t>
                    </w:r>
                  </w:p>
                </w:tc>
              </w:tr>
              <w:tr w:rsidR="00995A8D" w14:paraId="0C49E2AA" w14:textId="77777777">
                <w:trPr>
                  <w:divId w:val="2123761618"/>
                  <w:tblCellSpacing w:w="15" w:type="dxa"/>
                </w:trPr>
                <w:tc>
                  <w:tcPr>
                    <w:tcW w:w="50" w:type="pct"/>
                    <w:hideMark/>
                  </w:tcPr>
                  <w:p w14:paraId="79ADBBC3" w14:textId="77777777" w:rsidR="00995A8D" w:rsidRDefault="00995A8D">
                    <w:pPr>
                      <w:pStyle w:val="Bibliography"/>
                      <w:rPr>
                        <w:noProof/>
                      </w:rPr>
                    </w:pPr>
                    <w:r>
                      <w:rPr>
                        <w:noProof/>
                      </w:rPr>
                      <w:t xml:space="preserve">[19] </w:t>
                    </w:r>
                  </w:p>
                </w:tc>
                <w:tc>
                  <w:tcPr>
                    <w:tcW w:w="0" w:type="auto"/>
                    <w:hideMark/>
                  </w:tcPr>
                  <w:p w14:paraId="190913D0" w14:textId="77777777" w:rsidR="00995A8D" w:rsidRDefault="00995A8D">
                    <w:pPr>
                      <w:pStyle w:val="Bibliography"/>
                      <w:rPr>
                        <w:noProof/>
                      </w:rPr>
                    </w:pPr>
                    <w:r>
                      <w:rPr>
                        <w:noProof/>
                      </w:rPr>
                      <w:t xml:space="preserve">J. W. Langelaan, "Gust Energy Extraction for Mini- and Micro- Uninhabited Aerial Vehicles," in </w:t>
                    </w:r>
                    <w:r>
                      <w:rPr>
                        <w:i/>
                        <w:iCs/>
                        <w:noProof/>
                      </w:rPr>
                      <w:t>46th Aerosciences Conference</w:t>
                    </w:r>
                    <w:r>
                      <w:rPr>
                        <w:noProof/>
                      </w:rPr>
                      <w:t xml:space="preserve">, Reno, 2008. </w:t>
                    </w:r>
                  </w:p>
                </w:tc>
              </w:tr>
              <w:tr w:rsidR="00995A8D" w14:paraId="54739740" w14:textId="77777777">
                <w:trPr>
                  <w:divId w:val="2123761618"/>
                  <w:tblCellSpacing w:w="15" w:type="dxa"/>
                </w:trPr>
                <w:tc>
                  <w:tcPr>
                    <w:tcW w:w="50" w:type="pct"/>
                    <w:hideMark/>
                  </w:tcPr>
                  <w:p w14:paraId="09894DE8" w14:textId="77777777" w:rsidR="00995A8D" w:rsidRDefault="00995A8D">
                    <w:pPr>
                      <w:pStyle w:val="Bibliography"/>
                      <w:rPr>
                        <w:noProof/>
                      </w:rPr>
                    </w:pPr>
                    <w:r>
                      <w:rPr>
                        <w:noProof/>
                      </w:rPr>
                      <w:t xml:space="preserve">[20] </w:t>
                    </w:r>
                  </w:p>
                </w:tc>
                <w:tc>
                  <w:tcPr>
                    <w:tcW w:w="0" w:type="auto"/>
                    <w:hideMark/>
                  </w:tcPr>
                  <w:p w14:paraId="737E6EF5" w14:textId="77777777" w:rsidR="00995A8D" w:rsidRDefault="00995A8D">
                    <w:pPr>
                      <w:pStyle w:val="Bibliography"/>
                      <w:rPr>
                        <w:noProof/>
                      </w:rPr>
                    </w:pPr>
                    <w:r>
                      <w:rPr>
                        <w:noProof/>
                      </w:rPr>
                      <w:t xml:space="preserve">J. W. Langelaan, "Long Distance/Duration Trajectory Optimization for Small UAVs," in </w:t>
                    </w:r>
                    <w:r>
                      <w:rPr>
                        <w:i/>
                        <w:iCs/>
                        <w:noProof/>
                      </w:rPr>
                      <w:t xml:space="preserve">Guidance, Navigation, and Control Conference </w:t>
                    </w:r>
                    <w:r>
                      <w:rPr>
                        <w:noProof/>
                      </w:rPr>
                      <w:t xml:space="preserve">, Hilton Head, 2007. </w:t>
                    </w:r>
                  </w:p>
                </w:tc>
              </w:tr>
              <w:tr w:rsidR="00995A8D" w14:paraId="30A50E28" w14:textId="77777777">
                <w:trPr>
                  <w:divId w:val="2123761618"/>
                  <w:tblCellSpacing w:w="15" w:type="dxa"/>
                </w:trPr>
                <w:tc>
                  <w:tcPr>
                    <w:tcW w:w="50" w:type="pct"/>
                    <w:hideMark/>
                  </w:tcPr>
                  <w:p w14:paraId="717E61F7" w14:textId="77777777" w:rsidR="00995A8D" w:rsidRDefault="00995A8D">
                    <w:pPr>
                      <w:pStyle w:val="Bibliography"/>
                      <w:rPr>
                        <w:noProof/>
                      </w:rPr>
                    </w:pPr>
                    <w:r>
                      <w:rPr>
                        <w:noProof/>
                      </w:rPr>
                      <w:t xml:space="preserve">[21] </w:t>
                    </w:r>
                  </w:p>
                </w:tc>
                <w:tc>
                  <w:tcPr>
                    <w:tcW w:w="0" w:type="auto"/>
                    <w:hideMark/>
                  </w:tcPr>
                  <w:p w14:paraId="18813A44" w14:textId="77777777" w:rsidR="00995A8D" w:rsidRDefault="00995A8D">
                    <w:pPr>
                      <w:pStyle w:val="Bibliography"/>
                      <w:rPr>
                        <w:noProof/>
                      </w:rPr>
                    </w:pPr>
                    <w:r>
                      <w:rPr>
                        <w:noProof/>
                      </w:rPr>
                      <w:t xml:space="preserve">S. M. LaValle, Planning Algorithms, New York : Cambridge University Press, 2006. </w:t>
                    </w:r>
                  </w:p>
                </w:tc>
              </w:tr>
              <w:tr w:rsidR="00995A8D" w14:paraId="59083B62" w14:textId="77777777">
                <w:trPr>
                  <w:divId w:val="2123761618"/>
                  <w:tblCellSpacing w:w="15" w:type="dxa"/>
                </w:trPr>
                <w:tc>
                  <w:tcPr>
                    <w:tcW w:w="50" w:type="pct"/>
                    <w:hideMark/>
                  </w:tcPr>
                  <w:p w14:paraId="471CEB00" w14:textId="77777777" w:rsidR="00995A8D" w:rsidRDefault="00995A8D">
                    <w:pPr>
                      <w:pStyle w:val="Bibliography"/>
                      <w:rPr>
                        <w:noProof/>
                      </w:rPr>
                    </w:pPr>
                    <w:r>
                      <w:rPr>
                        <w:noProof/>
                      </w:rPr>
                      <w:t xml:space="preserve">[22] </w:t>
                    </w:r>
                  </w:p>
                </w:tc>
                <w:tc>
                  <w:tcPr>
                    <w:tcW w:w="0" w:type="auto"/>
                    <w:hideMark/>
                  </w:tcPr>
                  <w:p w14:paraId="3B702A01" w14:textId="77777777" w:rsidR="00995A8D" w:rsidRDefault="00995A8D">
                    <w:pPr>
                      <w:pStyle w:val="Bibliography"/>
                      <w:rPr>
                        <w:noProof/>
                      </w:rPr>
                    </w:pPr>
                    <w:r>
                      <w:rPr>
                        <w:noProof/>
                      </w:rPr>
                      <w:t>I. Maza and A. Ollero , "Multiple UAV Cooperative Searching Operation Using Polygon Area Decomposition and Efficient Coverage Algorithms," University of Seville, Seville.</w:t>
                    </w:r>
                  </w:p>
                </w:tc>
              </w:tr>
              <w:tr w:rsidR="00995A8D" w14:paraId="5BCAA42A" w14:textId="77777777">
                <w:trPr>
                  <w:divId w:val="2123761618"/>
                  <w:tblCellSpacing w:w="15" w:type="dxa"/>
                </w:trPr>
                <w:tc>
                  <w:tcPr>
                    <w:tcW w:w="50" w:type="pct"/>
                    <w:hideMark/>
                  </w:tcPr>
                  <w:p w14:paraId="2BDB0255" w14:textId="77777777" w:rsidR="00995A8D" w:rsidRDefault="00995A8D">
                    <w:pPr>
                      <w:pStyle w:val="Bibliography"/>
                      <w:rPr>
                        <w:noProof/>
                      </w:rPr>
                    </w:pPr>
                    <w:r>
                      <w:rPr>
                        <w:noProof/>
                      </w:rPr>
                      <w:t xml:space="preserve">[23] </w:t>
                    </w:r>
                  </w:p>
                </w:tc>
                <w:tc>
                  <w:tcPr>
                    <w:tcW w:w="0" w:type="auto"/>
                    <w:hideMark/>
                  </w:tcPr>
                  <w:p w14:paraId="0BF547A8" w14:textId="77777777" w:rsidR="00995A8D" w:rsidRDefault="00995A8D">
                    <w:pPr>
                      <w:pStyle w:val="Bibliography"/>
                      <w:rPr>
                        <w:noProof/>
                      </w:rPr>
                    </w:pPr>
                    <w:r>
                      <w:rPr>
                        <w:noProof/>
                      </w:rPr>
                      <w:t xml:space="preserve">N. Nourani-Vatani, "Coverage Algorithms for Under-Actuated Car-like Vehicle in an Uncertain Environment," in </w:t>
                    </w:r>
                    <w:r>
                      <w:rPr>
                        <w:i/>
                        <w:iCs/>
                        <w:noProof/>
                      </w:rPr>
                      <w:t xml:space="preserve">IEEE International Conference on Robotics and Auomation </w:t>
                    </w:r>
                    <w:r>
                      <w:rPr>
                        <w:noProof/>
                      </w:rPr>
                      <w:t xml:space="preserve">, Roma, 2007. </w:t>
                    </w:r>
                  </w:p>
                </w:tc>
              </w:tr>
              <w:tr w:rsidR="00995A8D" w14:paraId="280F7145" w14:textId="77777777">
                <w:trPr>
                  <w:divId w:val="2123761618"/>
                  <w:tblCellSpacing w:w="15" w:type="dxa"/>
                </w:trPr>
                <w:tc>
                  <w:tcPr>
                    <w:tcW w:w="50" w:type="pct"/>
                    <w:hideMark/>
                  </w:tcPr>
                  <w:p w14:paraId="0808B893" w14:textId="77777777" w:rsidR="00995A8D" w:rsidRDefault="00995A8D">
                    <w:pPr>
                      <w:pStyle w:val="Bibliography"/>
                      <w:rPr>
                        <w:noProof/>
                      </w:rPr>
                    </w:pPr>
                    <w:r>
                      <w:rPr>
                        <w:noProof/>
                      </w:rPr>
                      <w:t xml:space="preserve">[24] </w:t>
                    </w:r>
                  </w:p>
                </w:tc>
                <w:tc>
                  <w:tcPr>
                    <w:tcW w:w="0" w:type="auto"/>
                    <w:hideMark/>
                  </w:tcPr>
                  <w:p w14:paraId="519DA6A9" w14:textId="77777777" w:rsidR="00995A8D" w:rsidRDefault="00995A8D">
                    <w:pPr>
                      <w:pStyle w:val="Bibliography"/>
                      <w:rPr>
                        <w:noProof/>
                      </w:rPr>
                    </w:pPr>
                    <w:r>
                      <w:rPr>
                        <w:noProof/>
                      </w:rPr>
                      <w:t>N. Nourani-Vatani, "Environment, Coverage Algorithms for Under-actuated Car-like Vehicle in an Uncertain," Technical University of Denmark, Lyngby, 2006.</w:t>
                    </w:r>
                  </w:p>
                </w:tc>
              </w:tr>
              <w:tr w:rsidR="00995A8D" w14:paraId="628FD8CD" w14:textId="77777777">
                <w:trPr>
                  <w:divId w:val="2123761618"/>
                  <w:tblCellSpacing w:w="15" w:type="dxa"/>
                </w:trPr>
                <w:tc>
                  <w:tcPr>
                    <w:tcW w:w="50" w:type="pct"/>
                    <w:hideMark/>
                  </w:tcPr>
                  <w:p w14:paraId="73792FAB" w14:textId="77777777" w:rsidR="00995A8D" w:rsidRDefault="00995A8D">
                    <w:pPr>
                      <w:pStyle w:val="Bibliography"/>
                      <w:rPr>
                        <w:noProof/>
                      </w:rPr>
                    </w:pPr>
                    <w:r>
                      <w:rPr>
                        <w:noProof/>
                      </w:rPr>
                      <w:t xml:space="preserve">[25] </w:t>
                    </w:r>
                  </w:p>
                </w:tc>
                <w:tc>
                  <w:tcPr>
                    <w:tcW w:w="0" w:type="auto"/>
                    <w:hideMark/>
                  </w:tcPr>
                  <w:p w14:paraId="0B269787" w14:textId="77777777" w:rsidR="00995A8D" w:rsidRDefault="00995A8D">
                    <w:pPr>
                      <w:pStyle w:val="Bibliography"/>
                      <w:rPr>
                        <w:noProof/>
                      </w:rPr>
                    </w:pPr>
                    <w:r>
                      <w:rPr>
                        <w:noProof/>
                      </w:rPr>
                      <w:t xml:space="preserve">M. M. Polycarpous, Y. Yang and K. M. Passino , "Cooperative Control of Distributed Multi-Agent Systems," </w:t>
                    </w:r>
                    <w:r>
                      <w:rPr>
                        <w:i/>
                        <w:iCs/>
                        <w:noProof/>
                      </w:rPr>
                      <w:t xml:space="preserve">IEEE Control Systems Magazine, </w:t>
                    </w:r>
                    <w:r>
                      <w:rPr>
                        <w:noProof/>
                      </w:rPr>
                      <w:t xml:space="preserve">p. 27, 2001. </w:t>
                    </w:r>
                  </w:p>
                </w:tc>
              </w:tr>
              <w:tr w:rsidR="00995A8D" w14:paraId="0DDAFC91" w14:textId="77777777">
                <w:trPr>
                  <w:divId w:val="2123761618"/>
                  <w:tblCellSpacing w:w="15" w:type="dxa"/>
                </w:trPr>
                <w:tc>
                  <w:tcPr>
                    <w:tcW w:w="50" w:type="pct"/>
                    <w:hideMark/>
                  </w:tcPr>
                  <w:p w14:paraId="437D2A9B" w14:textId="77777777" w:rsidR="00995A8D" w:rsidRDefault="00995A8D">
                    <w:pPr>
                      <w:pStyle w:val="Bibliography"/>
                      <w:rPr>
                        <w:noProof/>
                      </w:rPr>
                    </w:pPr>
                    <w:r>
                      <w:rPr>
                        <w:noProof/>
                      </w:rPr>
                      <w:t xml:space="preserve">[26] </w:t>
                    </w:r>
                  </w:p>
                </w:tc>
                <w:tc>
                  <w:tcPr>
                    <w:tcW w:w="0" w:type="auto"/>
                    <w:hideMark/>
                  </w:tcPr>
                  <w:p w14:paraId="33D858FF" w14:textId="77777777" w:rsidR="00995A8D" w:rsidRDefault="00995A8D">
                    <w:pPr>
                      <w:pStyle w:val="Bibliography"/>
                      <w:rPr>
                        <w:noProof/>
                      </w:rPr>
                    </w:pPr>
                    <w:r>
                      <w:rPr>
                        <w:noProof/>
                      </w:rPr>
                      <w:t>P. Rocha and M. A. Gomez, "A Decomposition Approach for the Complete Coverege Path Planning Problem," Universidade Do Porto, Porto.</w:t>
                    </w:r>
                  </w:p>
                </w:tc>
              </w:tr>
              <w:tr w:rsidR="00995A8D" w14:paraId="623BE5BE" w14:textId="77777777">
                <w:trPr>
                  <w:divId w:val="2123761618"/>
                  <w:tblCellSpacing w:w="15" w:type="dxa"/>
                </w:trPr>
                <w:tc>
                  <w:tcPr>
                    <w:tcW w:w="50" w:type="pct"/>
                    <w:hideMark/>
                  </w:tcPr>
                  <w:p w14:paraId="2517F68F" w14:textId="77777777" w:rsidR="00995A8D" w:rsidRDefault="00995A8D">
                    <w:pPr>
                      <w:pStyle w:val="Bibliography"/>
                      <w:rPr>
                        <w:noProof/>
                      </w:rPr>
                    </w:pPr>
                    <w:r>
                      <w:rPr>
                        <w:noProof/>
                      </w:rPr>
                      <w:t xml:space="preserve">[27] </w:t>
                    </w:r>
                  </w:p>
                </w:tc>
                <w:tc>
                  <w:tcPr>
                    <w:tcW w:w="0" w:type="auto"/>
                    <w:hideMark/>
                  </w:tcPr>
                  <w:p w14:paraId="235A820D" w14:textId="77777777" w:rsidR="00995A8D" w:rsidRDefault="00995A8D">
                    <w:pPr>
                      <w:pStyle w:val="Bibliography"/>
                      <w:rPr>
                        <w:noProof/>
                      </w:rPr>
                    </w:pPr>
                    <w:r>
                      <w:rPr>
                        <w:noProof/>
                      </w:rPr>
                      <w:t xml:space="preserve">A. Ahmadzadeh, J. Keller , G. J. Pappas, A. Jadbabaie and V. Kumar , "An optimized-based Approach to Time Critical Cooperative Surveillance and Coverage with Unmanned Aerial Vehicles," in </w:t>
                    </w:r>
                    <w:r>
                      <w:rPr>
                        <w:i/>
                        <w:iCs/>
                        <w:noProof/>
                      </w:rPr>
                      <w:t xml:space="preserve">Experimental Robotics: The 10th International Symposium on Experimental Robotics </w:t>
                    </w:r>
                    <w:r>
                      <w:rPr>
                        <w:noProof/>
                      </w:rPr>
                      <w:t xml:space="preserve">, vol. 39, Springer Berlin Heidelberg, 2008. </w:t>
                    </w:r>
                  </w:p>
                </w:tc>
              </w:tr>
              <w:tr w:rsidR="00995A8D" w14:paraId="2A98A39A" w14:textId="77777777">
                <w:trPr>
                  <w:divId w:val="2123761618"/>
                  <w:tblCellSpacing w:w="15" w:type="dxa"/>
                </w:trPr>
                <w:tc>
                  <w:tcPr>
                    <w:tcW w:w="50" w:type="pct"/>
                    <w:hideMark/>
                  </w:tcPr>
                  <w:p w14:paraId="2EE98CA1" w14:textId="77777777" w:rsidR="00995A8D" w:rsidRDefault="00995A8D">
                    <w:pPr>
                      <w:pStyle w:val="Bibliography"/>
                      <w:rPr>
                        <w:noProof/>
                      </w:rPr>
                    </w:pPr>
                    <w:r>
                      <w:rPr>
                        <w:noProof/>
                      </w:rPr>
                      <w:t xml:space="preserve">[28] </w:t>
                    </w:r>
                  </w:p>
                </w:tc>
                <w:tc>
                  <w:tcPr>
                    <w:tcW w:w="0" w:type="auto"/>
                    <w:hideMark/>
                  </w:tcPr>
                  <w:p w14:paraId="50C4D7D3" w14:textId="77777777" w:rsidR="00995A8D" w:rsidRDefault="00995A8D">
                    <w:pPr>
                      <w:pStyle w:val="Bibliography"/>
                      <w:rPr>
                        <w:noProof/>
                      </w:rPr>
                    </w:pPr>
                    <w:r>
                      <w:rPr>
                        <w:noProof/>
                      </w:rPr>
                      <w:t xml:space="preserve">Matlab, version 8.6.0 (R2015b), Natick: The Mathworsk Inc. , 2015. </w:t>
                    </w:r>
                  </w:p>
                </w:tc>
              </w:tr>
            </w:tbl>
            <w:p w14:paraId="3CC91EA4" w14:textId="77777777" w:rsidR="00995A8D" w:rsidRDefault="00995A8D">
              <w:pPr>
                <w:divId w:val="2123761618"/>
                <w:rPr>
                  <w:rFonts w:eastAsia="Times New Roman"/>
                  <w:noProof/>
                </w:rPr>
              </w:pPr>
            </w:p>
            <w:p w14:paraId="0C060906" w14:textId="64733989" w:rsidR="00995A8D" w:rsidRDefault="00995A8D">
              <w:r>
                <w:rPr>
                  <w:b/>
                  <w:bCs/>
                  <w:noProof/>
                </w:rPr>
                <w:fldChar w:fldCharType="end"/>
              </w:r>
            </w:p>
          </w:sdtContent>
        </w:sdt>
      </w:sdtContent>
    </w:sdt>
    <w:p w14:paraId="1C00D768" w14:textId="77777777" w:rsidR="00995A8D" w:rsidRDefault="00995A8D" w:rsidP="007F03B0">
      <w:pPr>
        <w:spacing w:after="0" w:line="480" w:lineRule="auto"/>
        <w:rPr>
          <w:rFonts w:ascii="Times New Roman" w:hAnsi="Times New Roman"/>
          <w:b/>
          <w:sz w:val="24"/>
          <w:szCs w:val="24"/>
        </w:rPr>
      </w:pPr>
    </w:p>
    <w:p w14:paraId="1DD32EFC" w14:textId="77777777" w:rsidR="00657C74" w:rsidRDefault="00657C74" w:rsidP="007F03B0">
      <w:pPr>
        <w:spacing w:after="0" w:line="480" w:lineRule="auto"/>
      </w:pPr>
    </w:p>
    <w:sectPr w:rsidR="00657C74" w:rsidSect="006A7A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AEED5" w14:textId="77777777" w:rsidR="00C432B6" w:rsidRDefault="00C432B6" w:rsidP="00E12295">
      <w:pPr>
        <w:spacing w:after="0" w:line="240" w:lineRule="auto"/>
      </w:pPr>
      <w:r>
        <w:separator/>
      </w:r>
    </w:p>
  </w:endnote>
  <w:endnote w:type="continuationSeparator" w:id="0">
    <w:p w14:paraId="341D2667" w14:textId="77777777" w:rsidR="00C432B6" w:rsidRDefault="00C432B6" w:rsidP="00E1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4E34C" w14:textId="77777777" w:rsidR="00E12295" w:rsidRDefault="00E12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5BA70" w14:textId="77777777" w:rsidR="00C432B6" w:rsidRDefault="00C432B6" w:rsidP="00E12295">
      <w:pPr>
        <w:spacing w:after="0" w:line="240" w:lineRule="auto"/>
      </w:pPr>
      <w:r>
        <w:separator/>
      </w:r>
    </w:p>
  </w:footnote>
  <w:footnote w:type="continuationSeparator" w:id="0">
    <w:p w14:paraId="4507B69B" w14:textId="77777777" w:rsidR="00C432B6" w:rsidRDefault="00C432B6" w:rsidP="00E12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C6FC7"/>
    <w:multiLevelType w:val="hybridMultilevel"/>
    <w:tmpl w:val="1FD0BB48"/>
    <w:lvl w:ilvl="0" w:tplc="B2DAFBA2">
      <w:start w:val="1"/>
      <w:numFmt w:val="upp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1B204D1C"/>
    <w:multiLevelType w:val="hybridMultilevel"/>
    <w:tmpl w:val="1D7A247A"/>
    <w:lvl w:ilvl="0" w:tplc="CFB6EEF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686E93"/>
    <w:multiLevelType w:val="hybridMultilevel"/>
    <w:tmpl w:val="211EC0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65E04"/>
    <w:multiLevelType w:val="hybridMultilevel"/>
    <w:tmpl w:val="9B5EEB00"/>
    <w:lvl w:ilvl="0" w:tplc="A67A3AC8">
      <w:start w:val="1"/>
      <w:numFmt w:val="upperRoman"/>
      <w:suff w:val="space"/>
      <w:lvlText w:val="%1."/>
      <w:lvlJc w:val="left"/>
      <w:pPr>
        <w:ind w:left="1728" w:hanging="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5F46AE"/>
    <w:multiLevelType w:val="hybridMultilevel"/>
    <w:tmpl w:val="68B8D854"/>
    <w:lvl w:ilvl="0" w:tplc="6ED6A5DC">
      <w:start w:val="1"/>
      <w:numFmt w:val="lowerLetter"/>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870E1"/>
    <w:multiLevelType w:val="hybridMultilevel"/>
    <w:tmpl w:val="5BC6582E"/>
    <w:lvl w:ilvl="0" w:tplc="91B08F44">
      <w:start w:val="1"/>
      <w:numFmt w:val="upperLetter"/>
      <w:suff w:val="space"/>
      <w:lvlText w:val="%1."/>
      <w:lvlJc w:val="left"/>
      <w:pPr>
        <w:ind w:left="2520" w:hanging="2520"/>
      </w:pPr>
      <w:rPr>
        <w:rFonts w:hint="default"/>
        <w:i/>
      </w:rPr>
    </w:lvl>
    <w:lvl w:ilvl="1" w:tplc="6ED6A5DC">
      <w:start w:val="1"/>
      <w:numFmt w:val="lowerLetter"/>
      <w:suff w:val="space"/>
      <w:lvlText w:val="%2."/>
      <w:lvlJc w:val="left"/>
      <w:pPr>
        <w:ind w:left="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C2370"/>
    <w:multiLevelType w:val="hybridMultilevel"/>
    <w:tmpl w:val="62BC34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874A9"/>
    <w:multiLevelType w:val="hybridMultilevel"/>
    <w:tmpl w:val="4CD891B4"/>
    <w:lvl w:ilvl="0" w:tplc="A67A3AC8">
      <w:start w:val="1"/>
      <w:numFmt w:val="upperRoman"/>
      <w:suff w:val="space"/>
      <w:lvlText w:val="%1."/>
      <w:lvlJc w:val="left"/>
      <w:pPr>
        <w:ind w:left="1728" w:hanging="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D7722C"/>
    <w:multiLevelType w:val="hybridMultilevel"/>
    <w:tmpl w:val="30127270"/>
    <w:lvl w:ilvl="0" w:tplc="A67A3AC8">
      <w:start w:val="1"/>
      <w:numFmt w:val="upperRoman"/>
      <w:suff w:val="space"/>
      <w:lvlText w:val="%1."/>
      <w:lvlJc w:val="left"/>
      <w:pPr>
        <w:ind w:left="1728" w:hanging="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8C3BDC"/>
    <w:multiLevelType w:val="hybridMultilevel"/>
    <w:tmpl w:val="35BE27D8"/>
    <w:lvl w:ilvl="0" w:tplc="F2F0A01E">
      <w:start w:val="1"/>
      <w:numFmt w:val="upp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293FB6"/>
    <w:multiLevelType w:val="hybridMultilevel"/>
    <w:tmpl w:val="9F088764"/>
    <w:lvl w:ilvl="0" w:tplc="A67A3AC8">
      <w:start w:val="1"/>
      <w:numFmt w:val="upperRoman"/>
      <w:suff w:val="space"/>
      <w:lvlText w:val="%1."/>
      <w:lvlJc w:val="left"/>
      <w:pPr>
        <w:ind w:left="1728" w:hanging="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077B55"/>
    <w:multiLevelType w:val="hybridMultilevel"/>
    <w:tmpl w:val="0834F79A"/>
    <w:lvl w:ilvl="0" w:tplc="44F27774">
      <w:start w:val="1"/>
      <w:numFmt w:val="upperRoman"/>
      <w:suff w:val="space"/>
      <w:lvlText w:val="%1."/>
      <w:lvlJc w:val="left"/>
      <w:pPr>
        <w:ind w:left="72" w:hanging="72"/>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4364A68"/>
    <w:multiLevelType w:val="hybridMultilevel"/>
    <w:tmpl w:val="124E7D18"/>
    <w:lvl w:ilvl="0" w:tplc="0D2A52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903C0"/>
    <w:multiLevelType w:val="hybridMultilevel"/>
    <w:tmpl w:val="473AD834"/>
    <w:lvl w:ilvl="0" w:tplc="27FC6F82">
      <w:start w:val="2"/>
      <w:numFmt w:val="upperRoman"/>
      <w:lvlText w:val="%1&gt;"/>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5"/>
  </w:num>
  <w:num w:numId="2">
    <w:abstractNumId w:val="12"/>
  </w:num>
  <w:num w:numId="3">
    <w:abstractNumId w:val="1"/>
  </w:num>
  <w:num w:numId="4">
    <w:abstractNumId w:val="11"/>
  </w:num>
  <w:num w:numId="5">
    <w:abstractNumId w:val="0"/>
  </w:num>
  <w:num w:numId="6">
    <w:abstractNumId w:val="10"/>
  </w:num>
  <w:num w:numId="7">
    <w:abstractNumId w:val="13"/>
  </w:num>
  <w:num w:numId="8">
    <w:abstractNumId w:val="3"/>
  </w:num>
  <w:num w:numId="9">
    <w:abstractNumId w:val="9"/>
  </w:num>
  <w:num w:numId="10">
    <w:abstractNumId w:val="2"/>
  </w:num>
  <w:num w:numId="11">
    <w:abstractNumId w:val="4"/>
  </w:num>
  <w:num w:numId="12">
    <w:abstractNumId w:val="8"/>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662"/>
    <w:rsid w:val="00007B46"/>
    <w:rsid w:val="000106D4"/>
    <w:rsid w:val="00011E5E"/>
    <w:rsid w:val="00015FC9"/>
    <w:rsid w:val="0001645A"/>
    <w:rsid w:val="00016B4C"/>
    <w:rsid w:val="00023EE0"/>
    <w:rsid w:val="000269C4"/>
    <w:rsid w:val="0004398E"/>
    <w:rsid w:val="00045374"/>
    <w:rsid w:val="00050C93"/>
    <w:rsid w:val="00055859"/>
    <w:rsid w:val="0006153A"/>
    <w:rsid w:val="00070932"/>
    <w:rsid w:val="000823F4"/>
    <w:rsid w:val="000948DF"/>
    <w:rsid w:val="000B18C0"/>
    <w:rsid w:val="000B364B"/>
    <w:rsid w:val="000C2553"/>
    <w:rsid w:val="000D0396"/>
    <w:rsid w:val="000D4CA9"/>
    <w:rsid w:val="000E46C9"/>
    <w:rsid w:val="000E5466"/>
    <w:rsid w:val="000E5B67"/>
    <w:rsid w:val="000E69CD"/>
    <w:rsid w:val="00114B4B"/>
    <w:rsid w:val="00120EB2"/>
    <w:rsid w:val="00136640"/>
    <w:rsid w:val="00136D0C"/>
    <w:rsid w:val="001379D7"/>
    <w:rsid w:val="001601E0"/>
    <w:rsid w:val="00163759"/>
    <w:rsid w:val="00166423"/>
    <w:rsid w:val="0017008C"/>
    <w:rsid w:val="0017061B"/>
    <w:rsid w:val="00171E9E"/>
    <w:rsid w:val="00184405"/>
    <w:rsid w:val="001865C7"/>
    <w:rsid w:val="001875BF"/>
    <w:rsid w:val="001A2551"/>
    <w:rsid w:val="001C546D"/>
    <w:rsid w:val="001C5D48"/>
    <w:rsid w:val="001D0160"/>
    <w:rsid w:val="001E1B39"/>
    <w:rsid w:val="001E5B83"/>
    <w:rsid w:val="001F5F5C"/>
    <w:rsid w:val="001F671F"/>
    <w:rsid w:val="001F6AA3"/>
    <w:rsid w:val="0020467E"/>
    <w:rsid w:val="002228C8"/>
    <w:rsid w:val="0022431D"/>
    <w:rsid w:val="002442CF"/>
    <w:rsid w:val="00255BB6"/>
    <w:rsid w:val="0027060C"/>
    <w:rsid w:val="00272FAA"/>
    <w:rsid w:val="0028698F"/>
    <w:rsid w:val="002A10ED"/>
    <w:rsid w:val="002B205E"/>
    <w:rsid w:val="002B2D49"/>
    <w:rsid w:val="002B4CB8"/>
    <w:rsid w:val="002C205A"/>
    <w:rsid w:val="002C6F6F"/>
    <w:rsid w:val="002D4242"/>
    <w:rsid w:val="002E1D3A"/>
    <w:rsid w:val="002E3404"/>
    <w:rsid w:val="002F20F8"/>
    <w:rsid w:val="002F5098"/>
    <w:rsid w:val="002F6088"/>
    <w:rsid w:val="003003DC"/>
    <w:rsid w:val="00301043"/>
    <w:rsid w:val="0030171B"/>
    <w:rsid w:val="00310C66"/>
    <w:rsid w:val="0031440D"/>
    <w:rsid w:val="003279B8"/>
    <w:rsid w:val="00343376"/>
    <w:rsid w:val="00352E36"/>
    <w:rsid w:val="0035609C"/>
    <w:rsid w:val="00367977"/>
    <w:rsid w:val="003726AF"/>
    <w:rsid w:val="00380FC8"/>
    <w:rsid w:val="003862B6"/>
    <w:rsid w:val="00395908"/>
    <w:rsid w:val="003A7983"/>
    <w:rsid w:val="003B3E2A"/>
    <w:rsid w:val="003B470F"/>
    <w:rsid w:val="003C3E7B"/>
    <w:rsid w:val="003C4F45"/>
    <w:rsid w:val="003D5E8A"/>
    <w:rsid w:val="003E4EDA"/>
    <w:rsid w:val="00401104"/>
    <w:rsid w:val="00443B4A"/>
    <w:rsid w:val="0044625B"/>
    <w:rsid w:val="0044765F"/>
    <w:rsid w:val="00447BF8"/>
    <w:rsid w:val="00451438"/>
    <w:rsid w:val="00451470"/>
    <w:rsid w:val="00461FB1"/>
    <w:rsid w:val="004679DB"/>
    <w:rsid w:val="00467EC4"/>
    <w:rsid w:val="00490553"/>
    <w:rsid w:val="00490BD1"/>
    <w:rsid w:val="00491C12"/>
    <w:rsid w:val="00495B5D"/>
    <w:rsid w:val="004A0602"/>
    <w:rsid w:val="004A4912"/>
    <w:rsid w:val="004A7662"/>
    <w:rsid w:val="004B77DC"/>
    <w:rsid w:val="004E1213"/>
    <w:rsid w:val="004E4A68"/>
    <w:rsid w:val="004E4BEA"/>
    <w:rsid w:val="004F0727"/>
    <w:rsid w:val="004F25B5"/>
    <w:rsid w:val="004F2C48"/>
    <w:rsid w:val="004F6F0D"/>
    <w:rsid w:val="005127ED"/>
    <w:rsid w:val="00513A1C"/>
    <w:rsid w:val="0052137A"/>
    <w:rsid w:val="00533179"/>
    <w:rsid w:val="00544026"/>
    <w:rsid w:val="00546E11"/>
    <w:rsid w:val="005517E5"/>
    <w:rsid w:val="00560EA7"/>
    <w:rsid w:val="00561155"/>
    <w:rsid w:val="00561B71"/>
    <w:rsid w:val="00565CBE"/>
    <w:rsid w:val="00584466"/>
    <w:rsid w:val="005878B2"/>
    <w:rsid w:val="00592004"/>
    <w:rsid w:val="005927F7"/>
    <w:rsid w:val="00595480"/>
    <w:rsid w:val="005A3629"/>
    <w:rsid w:val="005B1A6B"/>
    <w:rsid w:val="005B207E"/>
    <w:rsid w:val="005C7A79"/>
    <w:rsid w:val="005D16E9"/>
    <w:rsid w:val="005D798F"/>
    <w:rsid w:val="005F1B91"/>
    <w:rsid w:val="005F1F14"/>
    <w:rsid w:val="005F2C0B"/>
    <w:rsid w:val="005F5126"/>
    <w:rsid w:val="005F5373"/>
    <w:rsid w:val="005F6D80"/>
    <w:rsid w:val="00604717"/>
    <w:rsid w:val="00612A82"/>
    <w:rsid w:val="00627400"/>
    <w:rsid w:val="006317A8"/>
    <w:rsid w:val="006359A5"/>
    <w:rsid w:val="00654550"/>
    <w:rsid w:val="006554BC"/>
    <w:rsid w:val="00657C74"/>
    <w:rsid w:val="006702D1"/>
    <w:rsid w:val="00670599"/>
    <w:rsid w:val="00685E13"/>
    <w:rsid w:val="006931BC"/>
    <w:rsid w:val="00695087"/>
    <w:rsid w:val="00696329"/>
    <w:rsid w:val="00697390"/>
    <w:rsid w:val="00697EE4"/>
    <w:rsid w:val="006A0BFA"/>
    <w:rsid w:val="006A0D1C"/>
    <w:rsid w:val="006A3822"/>
    <w:rsid w:val="006A4599"/>
    <w:rsid w:val="006A46D9"/>
    <w:rsid w:val="006A5085"/>
    <w:rsid w:val="006A65F1"/>
    <w:rsid w:val="006A7A12"/>
    <w:rsid w:val="006B4F78"/>
    <w:rsid w:val="006C69F7"/>
    <w:rsid w:val="006C7381"/>
    <w:rsid w:val="006C7D84"/>
    <w:rsid w:val="006E15FC"/>
    <w:rsid w:val="006F6122"/>
    <w:rsid w:val="00700B30"/>
    <w:rsid w:val="007020CC"/>
    <w:rsid w:val="0071354D"/>
    <w:rsid w:val="00720244"/>
    <w:rsid w:val="00720FCA"/>
    <w:rsid w:val="00721432"/>
    <w:rsid w:val="00722912"/>
    <w:rsid w:val="007270F8"/>
    <w:rsid w:val="0072754F"/>
    <w:rsid w:val="00752DB5"/>
    <w:rsid w:val="007655B7"/>
    <w:rsid w:val="007715E2"/>
    <w:rsid w:val="0077247F"/>
    <w:rsid w:val="00786D59"/>
    <w:rsid w:val="007A060C"/>
    <w:rsid w:val="007B59F8"/>
    <w:rsid w:val="007C2F65"/>
    <w:rsid w:val="007C739C"/>
    <w:rsid w:val="007D0570"/>
    <w:rsid w:val="007D1D05"/>
    <w:rsid w:val="007D37CF"/>
    <w:rsid w:val="007D5995"/>
    <w:rsid w:val="007D6F4F"/>
    <w:rsid w:val="007E1FCC"/>
    <w:rsid w:val="007F03B0"/>
    <w:rsid w:val="008164B3"/>
    <w:rsid w:val="00821B45"/>
    <w:rsid w:val="008336FA"/>
    <w:rsid w:val="00841037"/>
    <w:rsid w:val="00842C1B"/>
    <w:rsid w:val="00853002"/>
    <w:rsid w:val="00876720"/>
    <w:rsid w:val="00886F24"/>
    <w:rsid w:val="00892B3D"/>
    <w:rsid w:val="00896692"/>
    <w:rsid w:val="008A4AE8"/>
    <w:rsid w:val="008C04D1"/>
    <w:rsid w:val="008C3DD3"/>
    <w:rsid w:val="008C7EF6"/>
    <w:rsid w:val="009035C5"/>
    <w:rsid w:val="00907076"/>
    <w:rsid w:val="00907363"/>
    <w:rsid w:val="0091143E"/>
    <w:rsid w:val="0091550D"/>
    <w:rsid w:val="009157E6"/>
    <w:rsid w:val="00915D21"/>
    <w:rsid w:val="00915D50"/>
    <w:rsid w:val="00917C7B"/>
    <w:rsid w:val="0092049A"/>
    <w:rsid w:val="00922C13"/>
    <w:rsid w:val="0093473F"/>
    <w:rsid w:val="009361A7"/>
    <w:rsid w:val="00937542"/>
    <w:rsid w:val="0094379C"/>
    <w:rsid w:val="00950FA9"/>
    <w:rsid w:val="009722AB"/>
    <w:rsid w:val="009756BA"/>
    <w:rsid w:val="00981781"/>
    <w:rsid w:val="00994FB2"/>
    <w:rsid w:val="00995A8D"/>
    <w:rsid w:val="009A5AAC"/>
    <w:rsid w:val="009B1CBB"/>
    <w:rsid w:val="009B483F"/>
    <w:rsid w:val="009D38E9"/>
    <w:rsid w:val="00A02BA0"/>
    <w:rsid w:val="00A02CD8"/>
    <w:rsid w:val="00A04A5C"/>
    <w:rsid w:val="00A05AA9"/>
    <w:rsid w:val="00A0683E"/>
    <w:rsid w:val="00A07ECB"/>
    <w:rsid w:val="00A14410"/>
    <w:rsid w:val="00A26F60"/>
    <w:rsid w:val="00A44DE2"/>
    <w:rsid w:val="00A51AFD"/>
    <w:rsid w:val="00A521EE"/>
    <w:rsid w:val="00A5316B"/>
    <w:rsid w:val="00A55D85"/>
    <w:rsid w:val="00A651BB"/>
    <w:rsid w:val="00A67D5B"/>
    <w:rsid w:val="00A70AD2"/>
    <w:rsid w:val="00A86240"/>
    <w:rsid w:val="00AA12E3"/>
    <w:rsid w:val="00AB275A"/>
    <w:rsid w:val="00AB6742"/>
    <w:rsid w:val="00AC359A"/>
    <w:rsid w:val="00AD1410"/>
    <w:rsid w:val="00AE6CE1"/>
    <w:rsid w:val="00AF05BE"/>
    <w:rsid w:val="00AF5FCA"/>
    <w:rsid w:val="00B10DA0"/>
    <w:rsid w:val="00B11F9C"/>
    <w:rsid w:val="00B12882"/>
    <w:rsid w:val="00B21545"/>
    <w:rsid w:val="00B27446"/>
    <w:rsid w:val="00B3159E"/>
    <w:rsid w:val="00B42DA1"/>
    <w:rsid w:val="00B46C1B"/>
    <w:rsid w:val="00B50362"/>
    <w:rsid w:val="00B6342C"/>
    <w:rsid w:val="00B75180"/>
    <w:rsid w:val="00B81BE8"/>
    <w:rsid w:val="00B83C71"/>
    <w:rsid w:val="00B90335"/>
    <w:rsid w:val="00BA0443"/>
    <w:rsid w:val="00BC0ECF"/>
    <w:rsid w:val="00BC1099"/>
    <w:rsid w:val="00BC2A09"/>
    <w:rsid w:val="00BC77B1"/>
    <w:rsid w:val="00BD49DC"/>
    <w:rsid w:val="00BD5A58"/>
    <w:rsid w:val="00BD74BE"/>
    <w:rsid w:val="00BE1548"/>
    <w:rsid w:val="00BE48AC"/>
    <w:rsid w:val="00BE67FD"/>
    <w:rsid w:val="00BF07AA"/>
    <w:rsid w:val="00BF4B63"/>
    <w:rsid w:val="00BF5A83"/>
    <w:rsid w:val="00C032DF"/>
    <w:rsid w:val="00C04F42"/>
    <w:rsid w:val="00C432B6"/>
    <w:rsid w:val="00C448FE"/>
    <w:rsid w:val="00C5758D"/>
    <w:rsid w:val="00C6242C"/>
    <w:rsid w:val="00C73CA0"/>
    <w:rsid w:val="00C86993"/>
    <w:rsid w:val="00C86FF4"/>
    <w:rsid w:val="00C92776"/>
    <w:rsid w:val="00C929C6"/>
    <w:rsid w:val="00C97E5F"/>
    <w:rsid w:val="00CB7F89"/>
    <w:rsid w:val="00CD0DE5"/>
    <w:rsid w:val="00CF09EC"/>
    <w:rsid w:val="00CF5113"/>
    <w:rsid w:val="00D0020E"/>
    <w:rsid w:val="00D0224F"/>
    <w:rsid w:val="00D0329E"/>
    <w:rsid w:val="00D068EA"/>
    <w:rsid w:val="00D10662"/>
    <w:rsid w:val="00D2088F"/>
    <w:rsid w:val="00D25373"/>
    <w:rsid w:val="00D332B7"/>
    <w:rsid w:val="00D351D8"/>
    <w:rsid w:val="00D4755B"/>
    <w:rsid w:val="00D601B0"/>
    <w:rsid w:val="00D66ACF"/>
    <w:rsid w:val="00D705F0"/>
    <w:rsid w:val="00D755B4"/>
    <w:rsid w:val="00D76ECF"/>
    <w:rsid w:val="00D847D7"/>
    <w:rsid w:val="00D906A2"/>
    <w:rsid w:val="00DA173C"/>
    <w:rsid w:val="00DB5186"/>
    <w:rsid w:val="00DB613E"/>
    <w:rsid w:val="00DC07EF"/>
    <w:rsid w:val="00DD6EAF"/>
    <w:rsid w:val="00DE59E1"/>
    <w:rsid w:val="00DF0CFA"/>
    <w:rsid w:val="00DF5057"/>
    <w:rsid w:val="00DF63DA"/>
    <w:rsid w:val="00E07CC3"/>
    <w:rsid w:val="00E10988"/>
    <w:rsid w:val="00E12295"/>
    <w:rsid w:val="00E2010E"/>
    <w:rsid w:val="00E23839"/>
    <w:rsid w:val="00E45313"/>
    <w:rsid w:val="00E50406"/>
    <w:rsid w:val="00E50DE5"/>
    <w:rsid w:val="00E52B63"/>
    <w:rsid w:val="00E65555"/>
    <w:rsid w:val="00E6613C"/>
    <w:rsid w:val="00E939D4"/>
    <w:rsid w:val="00EA2700"/>
    <w:rsid w:val="00EF38EF"/>
    <w:rsid w:val="00F2780E"/>
    <w:rsid w:val="00F27FAD"/>
    <w:rsid w:val="00F43016"/>
    <w:rsid w:val="00F565F6"/>
    <w:rsid w:val="00F73333"/>
    <w:rsid w:val="00F773EA"/>
    <w:rsid w:val="00F809C5"/>
    <w:rsid w:val="00F80FBF"/>
    <w:rsid w:val="00FB1647"/>
    <w:rsid w:val="00FC016A"/>
    <w:rsid w:val="00FE0D39"/>
    <w:rsid w:val="00FE2620"/>
    <w:rsid w:val="00FE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348F"/>
  <w15:chartTrackingRefBased/>
  <w15:docId w15:val="{1986B0CE-2662-4138-BA35-9554F5DB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657C74"/>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085"/>
    <w:pPr>
      <w:ind w:left="720"/>
      <w:contextualSpacing/>
    </w:pPr>
  </w:style>
  <w:style w:type="table" w:styleId="TableGrid">
    <w:name w:val="Table Grid"/>
    <w:basedOn w:val="TableNormal"/>
    <w:uiPriority w:val="39"/>
    <w:rsid w:val="00244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061B"/>
    <w:pPr>
      <w:spacing w:after="200" w:line="240" w:lineRule="auto"/>
    </w:pPr>
    <w:rPr>
      <w:b/>
      <w:bCs/>
      <w:color w:val="5B9BD5"/>
      <w:sz w:val="18"/>
      <w:szCs w:val="18"/>
    </w:rPr>
  </w:style>
  <w:style w:type="character" w:customStyle="1" w:styleId="Heading1Char">
    <w:name w:val="Heading 1 Char"/>
    <w:link w:val="Heading1"/>
    <w:uiPriority w:val="9"/>
    <w:rsid w:val="00657C74"/>
    <w:rPr>
      <w:rFonts w:ascii="Calibri Light" w:eastAsia="Times New Roman" w:hAnsi="Calibri Light" w:cs="Times New Roman"/>
      <w:color w:val="2E74B5"/>
      <w:sz w:val="32"/>
      <w:szCs w:val="32"/>
    </w:rPr>
  </w:style>
  <w:style w:type="paragraph" w:styleId="Bibliography">
    <w:name w:val="Bibliography"/>
    <w:basedOn w:val="Normal"/>
    <w:next w:val="Normal"/>
    <w:uiPriority w:val="37"/>
    <w:unhideWhenUsed/>
    <w:rsid w:val="00657C74"/>
  </w:style>
  <w:style w:type="paragraph" w:styleId="BalloonText">
    <w:name w:val="Balloon Text"/>
    <w:basedOn w:val="Normal"/>
    <w:link w:val="BalloonTextChar"/>
    <w:uiPriority w:val="99"/>
    <w:semiHidden/>
    <w:unhideWhenUsed/>
    <w:rsid w:val="00657C7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57C74"/>
    <w:rPr>
      <w:rFonts w:ascii="Segoe UI" w:hAnsi="Segoe UI" w:cs="Segoe UI"/>
      <w:sz w:val="18"/>
      <w:szCs w:val="18"/>
    </w:rPr>
  </w:style>
  <w:style w:type="character" w:styleId="PlaceholderText">
    <w:name w:val="Placeholder Text"/>
    <w:uiPriority w:val="99"/>
    <w:semiHidden/>
    <w:rsid w:val="004F25B5"/>
    <w:rPr>
      <w:color w:val="808080"/>
    </w:rPr>
  </w:style>
  <w:style w:type="paragraph" w:styleId="NoSpacing">
    <w:name w:val="No Spacing"/>
    <w:uiPriority w:val="1"/>
    <w:qFormat/>
    <w:rsid w:val="00C032DF"/>
    <w:rPr>
      <w:sz w:val="22"/>
      <w:szCs w:val="22"/>
    </w:rPr>
  </w:style>
  <w:style w:type="paragraph" w:styleId="Header">
    <w:name w:val="header"/>
    <w:basedOn w:val="Normal"/>
    <w:link w:val="HeaderChar"/>
    <w:uiPriority w:val="99"/>
    <w:unhideWhenUsed/>
    <w:rsid w:val="00E12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295"/>
  </w:style>
  <w:style w:type="paragraph" w:styleId="Footer">
    <w:name w:val="footer"/>
    <w:basedOn w:val="Normal"/>
    <w:link w:val="FooterChar"/>
    <w:uiPriority w:val="99"/>
    <w:unhideWhenUsed/>
    <w:rsid w:val="00E12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295"/>
  </w:style>
  <w:style w:type="character" w:styleId="CommentReference">
    <w:name w:val="annotation reference"/>
    <w:uiPriority w:val="99"/>
    <w:semiHidden/>
    <w:unhideWhenUsed/>
    <w:rsid w:val="00E12295"/>
    <w:rPr>
      <w:sz w:val="16"/>
      <w:szCs w:val="16"/>
    </w:rPr>
  </w:style>
  <w:style w:type="paragraph" w:styleId="CommentText">
    <w:name w:val="annotation text"/>
    <w:basedOn w:val="Normal"/>
    <w:link w:val="CommentTextChar"/>
    <w:uiPriority w:val="99"/>
    <w:semiHidden/>
    <w:unhideWhenUsed/>
    <w:rsid w:val="00E12295"/>
    <w:pPr>
      <w:spacing w:line="240" w:lineRule="auto"/>
    </w:pPr>
    <w:rPr>
      <w:sz w:val="20"/>
      <w:szCs w:val="20"/>
    </w:rPr>
  </w:style>
  <w:style w:type="character" w:customStyle="1" w:styleId="CommentTextChar">
    <w:name w:val="Comment Text Char"/>
    <w:link w:val="CommentText"/>
    <w:uiPriority w:val="99"/>
    <w:semiHidden/>
    <w:rsid w:val="00E12295"/>
    <w:rPr>
      <w:sz w:val="20"/>
      <w:szCs w:val="20"/>
    </w:rPr>
  </w:style>
  <w:style w:type="paragraph" w:styleId="CommentSubject">
    <w:name w:val="annotation subject"/>
    <w:basedOn w:val="CommentText"/>
    <w:next w:val="CommentText"/>
    <w:link w:val="CommentSubjectChar"/>
    <w:uiPriority w:val="99"/>
    <w:semiHidden/>
    <w:unhideWhenUsed/>
    <w:rsid w:val="00E12295"/>
    <w:rPr>
      <w:b/>
      <w:bCs/>
    </w:rPr>
  </w:style>
  <w:style w:type="character" w:customStyle="1" w:styleId="CommentSubjectChar">
    <w:name w:val="Comment Subject Char"/>
    <w:link w:val="CommentSubject"/>
    <w:uiPriority w:val="99"/>
    <w:semiHidden/>
    <w:rsid w:val="00E122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6470">
      <w:bodyDiv w:val="1"/>
      <w:marLeft w:val="0"/>
      <w:marRight w:val="0"/>
      <w:marTop w:val="0"/>
      <w:marBottom w:val="0"/>
      <w:divBdr>
        <w:top w:val="none" w:sz="0" w:space="0" w:color="auto"/>
        <w:left w:val="none" w:sz="0" w:space="0" w:color="auto"/>
        <w:bottom w:val="none" w:sz="0" w:space="0" w:color="auto"/>
        <w:right w:val="none" w:sz="0" w:space="0" w:color="auto"/>
      </w:divBdr>
    </w:div>
    <w:div w:id="21135317">
      <w:bodyDiv w:val="1"/>
      <w:marLeft w:val="0"/>
      <w:marRight w:val="0"/>
      <w:marTop w:val="0"/>
      <w:marBottom w:val="0"/>
      <w:divBdr>
        <w:top w:val="none" w:sz="0" w:space="0" w:color="auto"/>
        <w:left w:val="none" w:sz="0" w:space="0" w:color="auto"/>
        <w:bottom w:val="none" w:sz="0" w:space="0" w:color="auto"/>
        <w:right w:val="none" w:sz="0" w:space="0" w:color="auto"/>
      </w:divBdr>
    </w:div>
    <w:div w:id="47382794">
      <w:bodyDiv w:val="1"/>
      <w:marLeft w:val="0"/>
      <w:marRight w:val="0"/>
      <w:marTop w:val="0"/>
      <w:marBottom w:val="0"/>
      <w:divBdr>
        <w:top w:val="none" w:sz="0" w:space="0" w:color="auto"/>
        <w:left w:val="none" w:sz="0" w:space="0" w:color="auto"/>
        <w:bottom w:val="none" w:sz="0" w:space="0" w:color="auto"/>
        <w:right w:val="none" w:sz="0" w:space="0" w:color="auto"/>
      </w:divBdr>
    </w:div>
    <w:div w:id="78019995">
      <w:bodyDiv w:val="1"/>
      <w:marLeft w:val="0"/>
      <w:marRight w:val="0"/>
      <w:marTop w:val="0"/>
      <w:marBottom w:val="0"/>
      <w:divBdr>
        <w:top w:val="none" w:sz="0" w:space="0" w:color="auto"/>
        <w:left w:val="none" w:sz="0" w:space="0" w:color="auto"/>
        <w:bottom w:val="none" w:sz="0" w:space="0" w:color="auto"/>
        <w:right w:val="none" w:sz="0" w:space="0" w:color="auto"/>
      </w:divBdr>
    </w:div>
    <w:div w:id="98836003">
      <w:bodyDiv w:val="1"/>
      <w:marLeft w:val="0"/>
      <w:marRight w:val="0"/>
      <w:marTop w:val="0"/>
      <w:marBottom w:val="0"/>
      <w:divBdr>
        <w:top w:val="none" w:sz="0" w:space="0" w:color="auto"/>
        <w:left w:val="none" w:sz="0" w:space="0" w:color="auto"/>
        <w:bottom w:val="none" w:sz="0" w:space="0" w:color="auto"/>
        <w:right w:val="none" w:sz="0" w:space="0" w:color="auto"/>
      </w:divBdr>
    </w:div>
    <w:div w:id="151988992">
      <w:bodyDiv w:val="1"/>
      <w:marLeft w:val="0"/>
      <w:marRight w:val="0"/>
      <w:marTop w:val="0"/>
      <w:marBottom w:val="0"/>
      <w:divBdr>
        <w:top w:val="none" w:sz="0" w:space="0" w:color="auto"/>
        <w:left w:val="none" w:sz="0" w:space="0" w:color="auto"/>
        <w:bottom w:val="none" w:sz="0" w:space="0" w:color="auto"/>
        <w:right w:val="none" w:sz="0" w:space="0" w:color="auto"/>
      </w:divBdr>
    </w:div>
    <w:div w:id="152988209">
      <w:bodyDiv w:val="1"/>
      <w:marLeft w:val="0"/>
      <w:marRight w:val="0"/>
      <w:marTop w:val="0"/>
      <w:marBottom w:val="0"/>
      <w:divBdr>
        <w:top w:val="none" w:sz="0" w:space="0" w:color="auto"/>
        <w:left w:val="none" w:sz="0" w:space="0" w:color="auto"/>
        <w:bottom w:val="none" w:sz="0" w:space="0" w:color="auto"/>
        <w:right w:val="none" w:sz="0" w:space="0" w:color="auto"/>
      </w:divBdr>
    </w:div>
    <w:div w:id="172186206">
      <w:bodyDiv w:val="1"/>
      <w:marLeft w:val="0"/>
      <w:marRight w:val="0"/>
      <w:marTop w:val="0"/>
      <w:marBottom w:val="0"/>
      <w:divBdr>
        <w:top w:val="none" w:sz="0" w:space="0" w:color="auto"/>
        <w:left w:val="none" w:sz="0" w:space="0" w:color="auto"/>
        <w:bottom w:val="none" w:sz="0" w:space="0" w:color="auto"/>
        <w:right w:val="none" w:sz="0" w:space="0" w:color="auto"/>
      </w:divBdr>
    </w:div>
    <w:div w:id="177543995">
      <w:bodyDiv w:val="1"/>
      <w:marLeft w:val="0"/>
      <w:marRight w:val="0"/>
      <w:marTop w:val="0"/>
      <w:marBottom w:val="0"/>
      <w:divBdr>
        <w:top w:val="none" w:sz="0" w:space="0" w:color="auto"/>
        <w:left w:val="none" w:sz="0" w:space="0" w:color="auto"/>
        <w:bottom w:val="none" w:sz="0" w:space="0" w:color="auto"/>
        <w:right w:val="none" w:sz="0" w:space="0" w:color="auto"/>
      </w:divBdr>
    </w:div>
    <w:div w:id="178737898">
      <w:bodyDiv w:val="1"/>
      <w:marLeft w:val="0"/>
      <w:marRight w:val="0"/>
      <w:marTop w:val="0"/>
      <w:marBottom w:val="0"/>
      <w:divBdr>
        <w:top w:val="none" w:sz="0" w:space="0" w:color="auto"/>
        <w:left w:val="none" w:sz="0" w:space="0" w:color="auto"/>
        <w:bottom w:val="none" w:sz="0" w:space="0" w:color="auto"/>
        <w:right w:val="none" w:sz="0" w:space="0" w:color="auto"/>
      </w:divBdr>
    </w:div>
    <w:div w:id="205482953">
      <w:bodyDiv w:val="1"/>
      <w:marLeft w:val="0"/>
      <w:marRight w:val="0"/>
      <w:marTop w:val="0"/>
      <w:marBottom w:val="0"/>
      <w:divBdr>
        <w:top w:val="none" w:sz="0" w:space="0" w:color="auto"/>
        <w:left w:val="none" w:sz="0" w:space="0" w:color="auto"/>
        <w:bottom w:val="none" w:sz="0" w:space="0" w:color="auto"/>
        <w:right w:val="none" w:sz="0" w:space="0" w:color="auto"/>
      </w:divBdr>
    </w:div>
    <w:div w:id="210920606">
      <w:bodyDiv w:val="1"/>
      <w:marLeft w:val="0"/>
      <w:marRight w:val="0"/>
      <w:marTop w:val="0"/>
      <w:marBottom w:val="0"/>
      <w:divBdr>
        <w:top w:val="none" w:sz="0" w:space="0" w:color="auto"/>
        <w:left w:val="none" w:sz="0" w:space="0" w:color="auto"/>
        <w:bottom w:val="none" w:sz="0" w:space="0" w:color="auto"/>
        <w:right w:val="none" w:sz="0" w:space="0" w:color="auto"/>
      </w:divBdr>
    </w:div>
    <w:div w:id="221066467">
      <w:bodyDiv w:val="1"/>
      <w:marLeft w:val="0"/>
      <w:marRight w:val="0"/>
      <w:marTop w:val="0"/>
      <w:marBottom w:val="0"/>
      <w:divBdr>
        <w:top w:val="none" w:sz="0" w:space="0" w:color="auto"/>
        <w:left w:val="none" w:sz="0" w:space="0" w:color="auto"/>
        <w:bottom w:val="none" w:sz="0" w:space="0" w:color="auto"/>
        <w:right w:val="none" w:sz="0" w:space="0" w:color="auto"/>
      </w:divBdr>
    </w:div>
    <w:div w:id="221329955">
      <w:bodyDiv w:val="1"/>
      <w:marLeft w:val="0"/>
      <w:marRight w:val="0"/>
      <w:marTop w:val="0"/>
      <w:marBottom w:val="0"/>
      <w:divBdr>
        <w:top w:val="none" w:sz="0" w:space="0" w:color="auto"/>
        <w:left w:val="none" w:sz="0" w:space="0" w:color="auto"/>
        <w:bottom w:val="none" w:sz="0" w:space="0" w:color="auto"/>
        <w:right w:val="none" w:sz="0" w:space="0" w:color="auto"/>
      </w:divBdr>
    </w:div>
    <w:div w:id="236983341">
      <w:bodyDiv w:val="1"/>
      <w:marLeft w:val="0"/>
      <w:marRight w:val="0"/>
      <w:marTop w:val="0"/>
      <w:marBottom w:val="0"/>
      <w:divBdr>
        <w:top w:val="none" w:sz="0" w:space="0" w:color="auto"/>
        <w:left w:val="none" w:sz="0" w:space="0" w:color="auto"/>
        <w:bottom w:val="none" w:sz="0" w:space="0" w:color="auto"/>
        <w:right w:val="none" w:sz="0" w:space="0" w:color="auto"/>
      </w:divBdr>
    </w:div>
    <w:div w:id="239950778">
      <w:bodyDiv w:val="1"/>
      <w:marLeft w:val="0"/>
      <w:marRight w:val="0"/>
      <w:marTop w:val="0"/>
      <w:marBottom w:val="0"/>
      <w:divBdr>
        <w:top w:val="none" w:sz="0" w:space="0" w:color="auto"/>
        <w:left w:val="none" w:sz="0" w:space="0" w:color="auto"/>
        <w:bottom w:val="none" w:sz="0" w:space="0" w:color="auto"/>
        <w:right w:val="none" w:sz="0" w:space="0" w:color="auto"/>
      </w:divBdr>
    </w:div>
    <w:div w:id="294606989">
      <w:bodyDiv w:val="1"/>
      <w:marLeft w:val="0"/>
      <w:marRight w:val="0"/>
      <w:marTop w:val="0"/>
      <w:marBottom w:val="0"/>
      <w:divBdr>
        <w:top w:val="none" w:sz="0" w:space="0" w:color="auto"/>
        <w:left w:val="none" w:sz="0" w:space="0" w:color="auto"/>
        <w:bottom w:val="none" w:sz="0" w:space="0" w:color="auto"/>
        <w:right w:val="none" w:sz="0" w:space="0" w:color="auto"/>
      </w:divBdr>
    </w:div>
    <w:div w:id="298195679">
      <w:bodyDiv w:val="1"/>
      <w:marLeft w:val="0"/>
      <w:marRight w:val="0"/>
      <w:marTop w:val="0"/>
      <w:marBottom w:val="0"/>
      <w:divBdr>
        <w:top w:val="none" w:sz="0" w:space="0" w:color="auto"/>
        <w:left w:val="none" w:sz="0" w:space="0" w:color="auto"/>
        <w:bottom w:val="none" w:sz="0" w:space="0" w:color="auto"/>
        <w:right w:val="none" w:sz="0" w:space="0" w:color="auto"/>
      </w:divBdr>
    </w:div>
    <w:div w:id="333385701">
      <w:bodyDiv w:val="1"/>
      <w:marLeft w:val="0"/>
      <w:marRight w:val="0"/>
      <w:marTop w:val="0"/>
      <w:marBottom w:val="0"/>
      <w:divBdr>
        <w:top w:val="none" w:sz="0" w:space="0" w:color="auto"/>
        <w:left w:val="none" w:sz="0" w:space="0" w:color="auto"/>
        <w:bottom w:val="none" w:sz="0" w:space="0" w:color="auto"/>
        <w:right w:val="none" w:sz="0" w:space="0" w:color="auto"/>
      </w:divBdr>
    </w:div>
    <w:div w:id="362678781">
      <w:bodyDiv w:val="1"/>
      <w:marLeft w:val="0"/>
      <w:marRight w:val="0"/>
      <w:marTop w:val="0"/>
      <w:marBottom w:val="0"/>
      <w:divBdr>
        <w:top w:val="none" w:sz="0" w:space="0" w:color="auto"/>
        <w:left w:val="none" w:sz="0" w:space="0" w:color="auto"/>
        <w:bottom w:val="none" w:sz="0" w:space="0" w:color="auto"/>
        <w:right w:val="none" w:sz="0" w:space="0" w:color="auto"/>
      </w:divBdr>
    </w:div>
    <w:div w:id="363791470">
      <w:bodyDiv w:val="1"/>
      <w:marLeft w:val="0"/>
      <w:marRight w:val="0"/>
      <w:marTop w:val="0"/>
      <w:marBottom w:val="0"/>
      <w:divBdr>
        <w:top w:val="none" w:sz="0" w:space="0" w:color="auto"/>
        <w:left w:val="none" w:sz="0" w:space="0" w:color="auto"/>
        <w:bottom w:val="none" w:sz="0" w:space="0" w:color="auto"/>
        <w:right w:val="none" w:sz="0" w:space="0" w:color="auto"/>
      </w:divBdr>
    </w:div>
    <w:div w:id="368262267">
      <w:bodyDiv w:val="1"/>
      <w:marLeft w:val="0"/>
      <w:marRight w:val="0"/>
      <w:marTop w:val="0"/>
      <w:marBottom w:val="0"/>
      <w:divBdr>
        <w:top w:val="none" w:sz="0" w:space="0" w:color="auto"/>
        <w:left w:val="none" w:sz="0" w:space="0" w:color="auto"/>
        <w:bottom w:val="none" w:sz="0" w:space="0" w:color="auto"/>
        <w:right w:val="none" w:sz="0" w:space="0" w:color="auto"/>
      </w:divBdr>
    </w:div>
    <w:div w:id="378088518">
      <w:bodyDiv w:val="1"/>
      <w:marLeft w:val="0"/>
      <w:marRight w:val="0"/>
      <w:marTop w:val="0"/>
      <w:marBottom w:val="0"/>
      <w:divBdr>
        <w:top w:val="none" w:sz="0" w:space="0" w:color="auto"/>
        <w:left w:val="none" w:sz="0" w:space="0" w:color="auto"/>
        <w:bottom w:val="none" w:sz="0" w:space="0" w:color="auto"/>
        <w:right w:val="none" w:sz="0" w:space="0" w:color="auto"/>
      </w:divBdr>
    </w:div>
    <w:div w:id="385035012">
      <w:bodyDiv w:val="1"/>
      <w:marLeft w:val="0"/>
      <w:marRight w:val="0"/>
      <w:marTop w:val="0"/>
      <w:marBottom w:val="0"/>
      <w:divBdr>
        <w:top w:val="none" w:sz="0" w:space="0" w:color="auto"/>
        <w:left w:val="none" w:sz="0" w:space="0" w:color="auto"/>
        <w:bottom w:val="none" w:sz="0" w:space="0" w:color="auto"/>
        <w:right w:val="none" w:sz="0" w:space="0" w:color="auto"/>
      </w:divBdr>
    </w:div>
    <w:div w:id="439033313">
      <w:bodyDiv w:val="1"/>
      <w:marLeft w:val="0"/>
      <w:marRight w:val="0"/>
      <w:marTop w:val="0"/>
      <w:marBottom w:val="0"/>
      <w:divBdr>
        <w:top w:val="none" w:sz="0" w:space="0" w:color="auto"/>
        <w:left w:val="none" w:sz="0" w:space="0" w:color="auto"/>
        <w:bottom w:val="none" w:sz="0" w:space="0" w:color="auto"/>
        <w:right w:val="none" w:sz="0" w:space="0" w:color="auto"/>
      </w:divBdr>
    </w:div>
    <w:div w:id="439111669">
      <w:bodyDiv w:val="1"/>
      <w:marLeft w:val="0"/>
      <w:marRight w:val="0"/>
      <w:marTop w:val="0"/>
      <w:marBottom w:val="0"/>
      <w:divBdr>
        <w:top w:val="none" w:sz="0" w:space="0" w:color="auto"/>
        <w:left w:val="none" w:sz="0" w:space="0" w:color="auto"/>
        <w:bottom w:val="none" w:sz="0" w:space="0" w:color="auto"/>
        <w:right w:val="none" w:sz="0" w:space="0" w:color="auto"/>
      </w:divBdr>
    </w:div>
    <w:div w:id="454907974">
      <w:bodyDiv w:val="1"/>
      <w:marLeft w:val="0"/>
      <w:marRight w:val="0"/>
      <w:marTop w:val="0"/>
      <w:marBottom w:val="0"/>
      <w:divBdr>
        <w:top w:val="none" w:sz="0" w:space="0" w:color="auto"/>
        <w:left w:val="none" w:sz="0" w:space="0" w:color="auto"/>
        <w:bottom w:val="none" w:sz="0" w:space="0" w:color="auto"/>
        <w:right w:val="none" w:sz="0" w:space="0" w:color="auto"/>
      </w:divBdr>
    </w:div>
    <w:div w:id="488596813">
      <w:bodyDiv w:val="1"/>
      <w:marLeft w:val="0"/>
      <w:marRight w:val="0"/>
      <w:marTop w:val="0"/>
      <w:marBottom w:val="0"/>
      <w:divBdr>
        <w:top w:val="none" w:sz="0" w:space="0" w:color="auto"/>
        <w:left w:val="none" w:sz="0" w:space="0" w:color="auto"/>
        <w:bottom w:val="none" w:sz="0" w:space="0" w:color="auto"/>
        <w:right w:val="none" w:sz="0" w:space="0" w:color="auto"/>
      </w:divBdr>
    </w:div>
    <w:div w:id="542670745">
      <w:bodyDiv w:val="1"/>
      <w:marLeft w:val="0"/>
      <w:marRight w:val="0"/>
      <w:marTop w:val="0"/>
      <w:marBottom w:val="0"/>
      <w:divBdr>
        <w:top w:val="none" w:sz="0" w:space="0" w:color="auto"/>
        <w:left w:val="none" w:sz="0" w:space="0" w:color="auto"/>
        <w:bottom w:val="none" w:sz="0" w:space="0" w:color="auto"/>
        <w:right w:val="none" w:sz="0" w:space="0" w:color="auto"/>
      </w:divBdr>
    </w:div>
    <w:div w:id="545916664">
      <w:bodyDiv w:val="1"/>
      <w:marLeft w:val="0"/>
      <w:marRight w:val="0"/>
      <w:marTop w:val="0"/>
      <w:marBottom w:val="0"/>
      <w:divBdr>
        <w:top w:val="none" w:sz="0" w:space="0" w:color="auto"/>
        <w:left w:val="none" w:sz="0" w:space="0" w:color="auto"/>
        <w:bottom w:val="none" w:sz="0" w:space="0" w:color="auto"/>
        <w:right w:val="none" w:sz="0" w:space="0" w:color="auto"/>
      </w:divBdr>
    </w:div>
    <w:div w:id="553002729">
      <w:bodyDiv w:val="1"/>
      <w:marLeft w:val="0"/>
      <w:marRight w:val="0"/>
      <w:marTop w:val="0"/>
      <w:marBottom w:val="0"/>
      <w:divBdr>
        <w:top w:val="none" w:sz="0" w:space="0" w:color="auto"/>
        <w:left w:val="none" w:sz="0" w:space="0" w:color="auto"/>
        <w:bottom w:val="none" w:sz="0" w:space="0" w:color="auto"/>
        <w:right w:val="none" w:sz="0" w:space="0" w:color="auto"/>
      </w:divBdr>
    </w:div>
    <w:div w:id="593825420">
      <w:bodyDiv w:val="1"/>
      <w:marLeft w:val="0"/>
      <w:marRight w:val="0"/>
      <w:marTop w:val="0"/>
      <w:marBottom w:val="0"/>
      <w:divBdr>
        <w:top w:val="none" w:sz="0" w:space="0" w:color="auto"/>
        <w:left w:val="none" w:sz="0" w:space="0" w:color="auto"/>
        <w:bottom w:val="none" w:sz="0" w:space="0" w:color="auto"/>
        <w:right w:val="none" w:sz="0" w:space="0" w:color="auto"/>
      </w:divBdr>
    </w:div>
    <w:div w:id="611669677">
      <w:bodyDiv w:val="1"/>
      <w:marLeft w:val="0"/>
      <w:marRight w:val="0"/>
      <w:marTop w:val="0"/>
      <w:marBottom w:val="0"/>
      <w:divBdr>
        <w:top w:val="none" w:sz="0" w:space="0" w:color="auto"/>
        <w:left w:val="none" w:sz="0" w:space="0" w:color="auto"/>
        <w:bottom w:val="none" w:sz="0" w:space="0" w:color="auto"/>
        <w:right w:val="none" w:sz="0" w:space="0" w:color="auto"/>
      </w:divBdr>
    </w:div>
    <w:div w:id="614143537">
      <w:bodyDiv w:val="1"/>
      <w:marLeft w:val="0"/>
      <w:marRight w:val="0"/>
      <w:marTop w:val="0"/>
      <w:marBottom w:val="0"/>
      <w:divBdr>
        <w:top w:val="none" w:sz="0" w:space="0" w:color="auto"/>
        <w:left w:val="none" w:sz="0" w:space="0" w:color="auto"/>
        <w:bottom w:val="none" w:sz="0" w:space="0" w:color="auto"/>
        <w:right w:val="none" w:sz="0" w:space="0" w:color="auto"/>
      </w:divBdr>
    </w:div>
    <w:div w:id="626398179">
      <w:bodyDiv w:val="1"/>
      <w:marLeft w:val="0"/>
      <w:marRight w:val="0"/>
      <w:marTop w:val="0"/>
      <w:marBottom w:val="0"/>
      <w:divBdr>
        <w:top w:val="none" w:sz="0" w:space="0" w:color="auto"/>
        <w:left w:val="none" w:sz="0" w:space="0" w:color="auto"/>
        <w:bottom w:val="none" w:sz="0" w:space="0" w:color="auto"/>
        <w:right w:val="none" w:sz="0" w:space="0" w:color="auto"/>
      </w:divBdr>
    </w:div>
    <w:div w:id="682896276">
      <w:bodyDiv w:val="1"/>
      <w:marLeft w:val="0"/>
      <w:marRight w:val="0"/>
      <w:marTop w:val="0"/>
      <w:marBottom w:val="0"/>
      <w:divBdr>
        <w:top w:val="none" w:sz="0" w:space="0" w:color="auto"/>
        <w:left w:val="none" w:sz="0" w:space="0" w:color="auto"/>
        <w:bottom w:val="none" w:sz="0" w:space="0" w:color="auto"/>
        <w:right w:val="none" w:sz="0" w:space="0" w:color="auto"/>
      </w:divBdr>
    </w:div>
    <w:div w:id="684987252">
      <w:bodyDiv w:val="1"/>
      <w:marLeft w:val="0"/>
      <w:marRight w:val="0"/>
      <w:marTop w:val="0"/>
      <w:marBottom w:val="0"/>
      <w:divBdr>
        <w:top w:val="none" w:sz="0" w:space="0" w:color="auto"/>
        <w:left w:val="none" w:sz="0" w:space="0" w:color="auto"/>
        <w:bottom w:val="none" w:sz="0" w:space="0" w:color="auto"/>
        <w:right w:val="none" w:sz="0" w:space="0" w:color="auto"/>
      </w:divBdr>
    </w:div>
    <w:div w:id="689332729">
      <w:bodyDiv w:val="1"/>
      <w:marLeft w:val="0"/>
      <w:marRight w:val="0"/>
      <w:marTop w:val="0"/>
      <w:marBottom w:val="0"/>
      <w:divBdr>
        <w:top w:val="none" w:sz="0" w:space="0" w:color="auto"/>
        <w:left w:val="none" w:sz="0" w:space="0" w:color="auto"/>
        <w:bottom w:val="none" w:sz="0" w:space="0" w:color="auto"/>
        <w:right w:val="none" w:sz="0" w:space="0" w:color="auto"/>
      </w:divBdr>
    </w:div>
    <w:div w:id="701134683">
      <w:bodyDiv w:val="1"/>
      <w:marLeft w:val="0"/>
      <w:marRight w:val="0"/>
      <w:marTop w:val="0"/>
      <w:marBottom w:val="0"/>
      <w:divBdr>
        <w:top w:val="none" w:sz="0" w:space="0" w:color="auto"/>
        <w:left w:val="none" w:sz="0" w:space="0" w:color="auto"/>
        <w:bottom w:val="none" w:sz="0" w:space="0" w:color="auto"/>
        <w:right w:val="none" w:sz="0" w:space="0" w:color="auto"/>
      </w:divBdr>
    </w:div>
    <w:div w:id="708411176">
      <w:bodyDiv w:val="1"/>
      <w:marLeft w:val="0"/>
      <w:marRight w:val="0"/>
      <w:marTop w:val="0"/>
      <w:marBottom w:val="0"/>
      <w:divBdr>
        <w:top w:val="none" w:sz="0" w:space="0" w:color="auto"/>
        <w:left w:val="none" w:sz="0" w:space="0" w:color="auto"/>
        <w:bottom w:val="none" w:sz="0" w:space="0" w:color="auto"/>
        <w:right w:val="none" w:sz="0" w:space="0" w:color="auto"/>
      </w:divBdr>
    </w:div>
    <w:div w:id="719130020">
      <w:bodyDiv w:val="1"/>
      <w:marLeft w:val="0"/>
      <w:marRight w:val="0"/>
      <w:marTop w:val="0"/>
      <w:marBottom w:val="0"/>
      <w:divBdr>
        <w:top w:val="none" w:sz="0" w:space="0" w:color="auto"/>
        <w:left w:val="none" w:sz="0" w:space="0" w:color="auto"/>
        <w:bottom w:val="none" w:sz="0" w:space="0" w:color="auto"/>
        <w:right w:val="none" w:sz="0" w:space="0" w:color="auto"/>
      </w:divBdr>
    </w:div>
    <w:div w:id="719863091">
      <w:bodyDiv w:val="1"/>
      <w:marLeft w:val="0"/>
      <w:marRight w:val="0"/>
      <w:marTop w:val="0"/>
      <w:marBottom w:val="0"/>
      <w:divBdr>
        <w:top w:val="none" w:sz="0" w:space="0" w:color="auto"/>
        <w:left w:val="none" w:sz="0" w:space="0" w:color="auto"/>
        <w:bottom w:val="none" w:sz="0" w:space="0" w:color="auto"/>
        <w:right w:val="none" w:sz="0" w:space="0" w:color="auto"/>
      </w:divBdr>
    </w:div>
    <w:div w:id="732855638">
      <w:bodyDiv w:val="1"/>
      <w:marLeft w:val="0"/>
      <w:marRight w:val="0"/>
      <w:marTop w:val="0"/>
      <w:marBottom w:val="0"/>
      <w:divBdr>
        <w:top w:val="none" w:sz="0" w:space="0" w:color="auto"/>
        <w:left w:val="none" w:sz="0" w:space="0" w:color="auto"/>
        <w:bottom w:val="none" w:sz="0" w:space="0" w:color="auto"/>
        <w:right w:val="none" w:sz="0" w:space="0" w:color="auto"/>
      </w:divBdr>
    </w:div>
    <w:div w:id="736824863">
      <w:bodyDiv w:val="1"/>
      <w:marLeft w:val="0"/>
      <w:marRight w:val="0"/>
      <w:marTop w:val="0"/>
      <w:marBottom w:val="0"/>
      <w:divBdr>
        <w:top w:val="none" w:sz="0" w:space="0" w:color="auto"/>
        <w:left w:val="none" w:sz="0" w:space="0" w:color="auto"/>
        <w:bottom w:val="none" w:sz="0" w:space="0" w:color="auto"/>
        <w:right w:val="none" w:sz="0" w:space="0" w:color="auto"/>
      </w:divBdr>
    </w:div>
    <w:div w:id="749931806">
      <w:bodyDiv w:val="1"/>
      <w:marLeft w:val="0"/>
      <w:marRight w:val="0"/>
      <w:marTop w:val="0"/>
      <w:marBottom w:val="0"/>
      <w:divBdr>
        <w:top w:val="none" w:sz="0" w:space="0" w:color="auto"/>
        <w:left w:val="none" w:sz="0" w:space="0" w:color="auto"/>
        <w:bottom w:val="none" w:sz="0" w:space="0" w:color="auto"/>
        <w:right w:val="none" w:sz="0" w:space="0" w:color="auto"/>
      </w:divBdr>
    </w:div>
    <w:div w:id="770973565">
      <w:bodyDiv w:val="1"/>
      <w:marLeft w:val="0"/>
      <w:marRight w:val="0"/>
      <w:marTop w:val="0"/>
      <w:marBottom w:val="0"/>
      <w:divBdr>
        <w:top w:val="none" w:sz="0" w:space="0" w:color="auto"/>
        <w:left w:val="none" w:sz="0" w:space="0" w:color="auto"/>
        <w:bottom w:val="none" w:sz="0" w:space="0" w:color="auto"/>
        <w:right w:val="none" w:sz="0" w:space="0" w:color="auto"/>
      </w:divBdr>
    </w:div>
    <w:div w:id="778911066">
      <w:bodyDiv w:val="1"/>
      <w:marLeft w:val="0"/>
      <w:marRight w:val="0"/>
      <w:marTop w:val="0"/>
      <w:marBottom w:val="0"/>
      <w:divBdr>
        <w:top w:val="none" w:sz="0" w:space="0" w:color="auto"/>
        <w:left w:val="none" w:sz="0" w:space="0" w:color="auto"/>
        <w:bottom w:val="none" w:sz="0" w:space="0" w:color="auto"/>
        <w:right w:val="none" w:sz="0" w:space="0" w:color="auto"/>
      </w:divBdr>
    </w:div>
    <w:div w:id="791440048">
      <w:bodyDiv w:val="1"/>
      <w:marLeft w:val="0"/>
      <w:marRight w:val="0"/>
      <w:marTop w:val="0"/>
      <w:marBottom w:val="0"/>
      <w:divBdr>
        <w:top w:val="none" w:sz="0" w:space="0" w:color="auto"/>
        <w:left w:val="none" w:sz="0" w:space="0" w:color="auto"/>
        <w:bottom w:val="none" w:sz="0" w:space="0" w:color="auto"/>
        <w:right w:val="none" w:sz="0" w:space="0" w:color="auto"/>
      </w:divBdr>
    </w:div>
    <w:div w:id="804541022">
      <w:bodyDiv w:val="1"/>
      <w:marLeft w:val="0"/>
      <w:marRight w:val="0"/>
      <w:marTop w:val="0"/>
      <w:marBottom w:val="0"/>
      <w:divBdr>
        <w:top w:val="none" w:sz="0" w:space="0" w:color="auto"/>
        <w:left w:val="none" w:sz="0" w:space="0" w:color="auto"/>
        <w:bottom w:val="none" w:sz="0" w:space="0" w:color="auto"/>
        <w:right w:val="none" w:sz="0" w:space="0" w:color="auto"/>
      </w:divBdr>
    </w:div>
    <w:div w:id="819733253">
      <w:bodyDiv w:val="1"/>
      <w:marLeft w:val="0"/>
      <w:marRight w:val="0"/>
      <w:marTop w:val="0"/>
      <w:marBottom w:val="0"/>
      <w:divBdr>
        <w:top w:val="none" w:sz="0" w:space="0" w:color="auto"/>
        <w:left w:val="none" w:sz="0" w:space="0" w:color="auto"/>
        <w:bottom w:val="none" w:sz="0" w:space="0" w:color="auto"/>
        <w:right w:val="none" w:sz="0" w:space="0" w:color="auto"/>
      </w:divBdr>
    </w:div>
    <w:div w:id="832261401">
      <w:bodyDiv w:val="1"/>
      <w:marLeft w:val="0"/>
      <w:marRight w:val="0"/>
      <w:marTop w:val="0"/>
      <w:marBottom w:val="0"/>
      <w:divBdr>
        <w:top w:val="none" w:sz="0" w:space="0" w:color="auto"/>
        <w:left w:val="none" w:sz="0" w:space="0" w:color="auto"/>
        <w:bottom w:val="none" w:sz="0" w:space="0" w:color="auto"/>
        <w:right w:val="none" w:sz="0" w:space="0" w:color="auto"/>
      </w:divBdr>
    </w:div>
    <w:div w:id="849948746">
      <w:bodyDiv w:val="1"/>
      <w:marLeft w:val="0"/>
      <w:marRight w:val="0"/>
      <w:marTop w:val="0"/>
      <w:marBottom w:val="0"/>
      <w:divBdr>
        <w:top w:val="none" w:sz="0" w:space="0" w:color="auto"/>
        <w:left w:val="none" w:sz="0" w:space="0" w:color="auto"/>
        <w:bottom w:val="none" w:sz="0" w:space="0" w:color="auto"/>
        <w:right w:val="none" w:sz="0" w:space="0" w:color="auto"/>
      </w:divBdr>
    </w:div>
    <w:div w:id="857699748">
      <w:bodyDiv w:val="1"/>
      <w:marLeft w:val="0"/>
      <w:marRight w:val="0"/>
      <w:marTop w:val="0"/>
      <w:marBottom w:val="0"/>
      <w:divBdr>
        <w:top w:val="none" w:sz="0" w:space="0" w:color="auto"/>
        <w:left w:val="none" w:sz="0" w:space="0" w:color="auto"/>
        <w:bottom w:val="none" w:sz="0" w:space="0" w:color="auto"/>
        <w:right w:val="none" w:sz="0" w:space="0" w:color="auto"/>
      </w:divBdr>
    </w:div>
    <w:div w:id="861746718">
      <w:bodyDiv w:val="1"/>
      <w:marLeft w:val="0"/>
      <w:marRight w:val="0"/>
      <w:marTop w:val="0"/>
      <w:marBottom w:val="0"/>
      <w:divBdr>
        <w:top w:val="none" w:sz="0" w:space="0" w:color="auto"/>
        <w:left w:val="none" w:sz="0" w:space="0" w:color="auto"/>
        <w:bottom w:val="none" w:sz="0" w:space="0" w:color="auto"/>
        <w:right w:val="none" w:sz="0" w:space="0" w:color="auto"/>
      </w:divBdr>
    </w:div>
    <w:div w:id="873544299">
      <w:bodyDiv w:val="1"/>
      <w:marLeft w:val="0"/>
      <w:marRight w:val="0"/>
      <w:marTop w:val="0"/>
      <w:marBottom w:val="0"/>
      <w:divBdr>
        <w:top w:val="none" w:sz="0" w:space="0" w:color="auto"/>
        <w:left w:val="none" w:sz="0" w:space="0" w:color="auto"/>
        <w:bottom w:val="none" w:sz="0" w:space="0" w:color="auto"/>
        <w:right w:val="none" w:sz="0" w:space="0" w:color="auto"/>
      </w:divBdr>
    </w:div>
    <w:div w:id="905795633">
      <w:bodyDiv w:val="1"/>
      <w:marLeft w:val="0"/>
      <w:marRight w:val="0"/>
      <w:marTop w:val="0"/>
      <w:marBottom w:val="0"/>
      <w:divBdr>
        <w:top w:val="none" w:sz="0" w:space="0" w:color="auto"/>
        <w:left w:val="none" w:sz="0" w:space="0" w:color="auto"/>
        <w:bottom w:val="none" w:sz="0" w:space="0" w:color="auto"/>
        <w:right w:val="none" w:sz="0" w:space="0" w:color="auto"/>
      </w:divBdr>
    </w:div>
    <w:div w:id="911893190">
      <w:bodyDiv w:val="1"/>
      <w:marLeft w:val="0"/>
      <w:marRight w:val="0"/>
      <w:marTop w:val="0"/>
      <w:marBottom w:val="0"/>
      <w:divBdr>
        <w:top w:val="none" w:sz="0" w:space="0" w:color="auto"/>
        <w:left w:val="none" w:sz="0" w:space="0" w:color="auto"/>
        <w:bottom w:val="none" w:sz="0" w:space="0" w:color="auto"/>
        <w:right w:val="none" w:sz="0" w:space="0" w:color="auto"/>
      </w:divBdr>
    </w:div>
    <w:div w:id="921914866">
      <w:bodyDiv w:val="1"/>
      <w:marLeft w:val="0"/>
      <w:marRight w:val="0"/>
      <w:marTop w:val="0"/>
      <w:marBottom w:val="0"/>
      <w:divBdr>
        <w:top w:val="none" w:sz="0" w:space="0" w:color="auto"/>
        <w:left w:val="none" w:sz="0" w:space="0" w:color="auto"/>
        <w:bottom w:val="none" w:sz="0" w:space="0" w:color="auto"/>
        <w:right w:val="none" w:sz="0" w:space="0" w:color="auto"/>
      </w:divBdr>
    </w:div>
    <w:div w:id="936866704">
      <w:bodyDiv w:val="1"/>
      <w:marLeft w:val="0"/>
      <w:marRight w:val="0"/>
      <w:marTop w:val="0"/>
      <w:marBottom w:val="0"/>
      <w:divBdr>
        <w:top w:val="none" w:sz="0" w:space="0" w:color="auto"/>
        <w:left w:val="none" w:sz="0" w:space="0" w:color="auto"/>
        <w:bottom w:val="none" w:sz="0" w:space="0" w:color="auto"/>
        <w:right w:val="none" w:sz="0" w:space="0" w:color="auto"/>
      </w:divBdr>
    </w:div>
    <w:div w:id="941382277">
      <w:bodyDiv w:val="1"/>
      <w:marLeft w:val="0"/>
      <w:marRight w:val="0"/>
      <w:marTop w:val="0"/>
      <w:marBottom w:val="0"/>
      <w:divBdr>
        <w:top w:val="none" w:sz="0" w:space="0" w:color="auto"/>
        <w:left w:val="none" w:sz="0" w:space="0" w:color="auto"/>
        <w:bottom w:val="none" w:sz="0" w:space="0" w:color="auto"/>
        <w:right w:val="none" w:sz="0" w:space="0" w:color="auto"/>
      </w:divBdr>
    </w:div>
    <w:div w:id="946346697">
      <w:bodyDiv w:val="1"/>
      <w:marLeft w:val="0"/>
      <w:marRight w:val="0"/>
      <w:marTop w:val="0"/>
      <w:marBottom w:val="0"/>
      <w:divBdr>
        <w:top w:val="none" w:sz="0" w:space="0" w:color="auto"/>
        <w:left w:val="none" w:sz="0" w:space="0" w:color="auto"/>
        <w:bottom w:val="none" w:sz="0" w:space="0" w:color="auto"/>
        <w:right w:val="none" w:sz="0" w:space="0" w:color="auto"/>
      </w:divBdr>
    </w:div>
    <w:div w:id="948509960">
      <w:bodyDiv w:val="1"/>
      <w:marLeft w:val="0"/>
      <w:marRight w:val="0"/>
      <w:marTop w:val="0"/>
      <w:marBottom w:val="0"/>
      <w:divBdr>
        <w:top w:val="none" w:sz="0" w:space="0" w:color="auto"/>
        <w:left w:val="none" w:sz="0" w:space="0" w:color="auto"/>
        <w:bottom w:val="none" w:sz="0" w:space="0" w:color="auto"/>
        <w:right w:val="none" w:sz="0" w:space="0" w:color="auto"/>
      </w:divBdr>
    </w:div>
    <w:div w:id="949819330">
      <w:bodyDiv w:val="1"/>
      <w:marLeft w:val="0"/>
      <w:marRight w:val="0"/>
      <w:marTop w:val="0"/>
      <w:marBottom w:val="0"/>
      <w:divBdr>
        <w:top w:val="none" w:sz="0" w:space="0" w:color="auto"/>
        <w:left w:val="none" w:sz="0" w:space="0" w:color="auto"/>
        <w:bottom w:val="none" w:sz="0" w:space="0" w:color="auto"/>
        <w:right w:val="none" w:sz="0" w:space="0" w:color="auto"/>
      </w:divBdr>
    </w:div>
    <w:div w:id="952635983">
      <w:bodyDiv w:val="1"/>
      <w:marLeft w:val="0"/>
      <w:marRight w:val="0"/>
      <w:marTop w:val="0"/>
      <w:marBottom w:val="0"/>
      <w:divBdr>
        <w:top w:val="none" w:sz="0" w:space="0" w:color="auto"/>
        <w:left w:val="none" w:sz="0" w:space="0" w:color="auto"/>
        <w:bottom w:val="none" w:sz="0" w:space="0" w:color="auto"/>
        <w:right w:val="none" w:sz="0" w:space="0" w:color="auto"/>
      </w:divBdr>
    </w:div>
    <w:div w:id="956646965">
      <w:bodyDiv w:val="1"/>
      <w:marLeft w:val="0"/>
      <w:marRight w:val="0"/>
      <w:marTop w:val="0"/>
      <w:marBottom w:val="0"/>
      <w:divBdr>
        <w:top w:val="none" w:sz="0" w:space="0" w:color="auto"/>
        <w:left w:val="none" w:sz="0" w:space="0" w:color="auto"/>
        <w:bottom w:val="none" w:sz="0" w:space="0" w:color="auto"/>
        <w:right w:val="none" w:sz="0" w:space="0" w:color="auto"/>
      </w:divBdr>
    </w:div>
    <w:div w:id="974410116">
      <w:bodyDiv w:val="1"/>
      <w:marLeft w:val="0"/>
      <w:marRight w:val="0"/>
      <w:marTop w:val="0"/>
      <w:marBottom w:val="0"/>
      <w:divBdr>
        <w:top w:val="none" w:sz="0" w:space="0" w:color="auto"/>
        <w:left w:val="none" w:sz="0" w:space="0" w:color="auto"/>
        <w:bottom w:val="none" w:sz="0" w:space="0" w:color="auto"/>
        <w:right w:val="none" w:sz="0" w:space="0" w:color="auto"/>
      </w:divBdr>
    </w:div>
    <w:div w:id="997731717">
      <w:bodyDiv w:val="1"/>
      <w:marLeft w:val="0"/>
      <w:marRight w:val="0"/>
      <w:marTop w:val="0"/>
      <w:marBottom w:val="0"/>
      <w:divBdr>
        <w:top w:val="none" w:sz="0" w:space="0" w:color="auto"/>
        <w:left w:val="none" w:sz="0" w:space="0" w:color="auto"/>
        <w:bottom w:val="none" w:sz="0" w:space="0" w:color="auto"/>
        <w:right w:val="none" w:sz="0" w:space="0" w:color="auto"/>
      </w:divBdr>
    </w:div>
    <w:div w:id="1066298511">
      <w:bodyDiv w:val="1"/>
      <w:marLeft w:val="0"/>
      <w:marRight w:val="0"/>
      <w:marTop w:val="0"/>
      <w:marBottom w:val="0"/>
      <w:divBdr>
        <w:top w:val="none" w:sz="0" w:space="0" w:color="auto"/>
        <w:left w:val="none" w:sz="0" w:space="0" w:color="auto"/>
        <w:bottom w:val="none" w:sz="0" w:space="0" w:color="auto"/>
        <w:right w:val="none" w:sz="0" w:space="0" w:color="auto"/>
      </w:divBdr>
    </w:div>
    <w:div w:id="1085879149">
      <w:bodyDiv w:val="1"/>
      <w:marLeft w:val="0"/>
      <w:marRight w:val="0"/>
      <w:marTop w:val="0"/>
      <w:marBottom w:val="0"/>
      <w:divBdr>
        <w:top w:val="none" w:sz="0" w:space="0" w:color="auto"/>
        <w:left w:val="none" w:sz="0" w:space="0" w:color="auto"/>
        <w:bottom w:val="none" w:sz="0" w:space="0" w:color="auto"/>
        <w:right w:val="none" w:sz="0" w:space="0" w:color="auto"/>
      </w:divBdr>
    </w:div>
    <w:div w:id="1100639810">
      <w:bodyDiv w:val="1"/>
      <w:marLeft w:val="0"/>
      <w:marRight w:val="0"/>
      <w:marTop w:val="0"/>
      <w:marBottom w:val="0"/>
      <w:divBdr>
        <w:top w:val="none" w:sz="0" w:space="0" w:color="auto"/>
        <w:left w:val="none" w:sz="0" w:space="0" w:color="auto"/>
        <w:bottom w:val="none" w:sz="0" w:space="0" w:color="auto"/>
        <w:right w:val="none" w:sz="0" w:space="0" w:color="auto"/>
      </w:divBdr>
    </w:div>
    <w:div w:id="1109661916">
      <w:bodyDiv w:val="1"/>
      <w:marLeft w:val="0"/>
      <w:marRight w:val="0"/>
      <w:marTop w:val="0"/>
      <w:marBottom w:val="0"/>
      <w:divBdr>
        <w:top w:val="none" w:sz="0" w:space="0" w:color="auto"/>
        <w:left w:val="none" w:sz="0" w:space="0" w:color="auto"/>
        <w:bottom w:val="none" w:sz="0" w:space="0" w:color="auto"/>
        <w:right w:val="none" w:sz="0" w:space="0" w:color="auto"/>
      </w:divBdr>
    </w:div>
    <w:div w:id="1130588957">
      <w:bodyDiv w:val="1"/>
      <w:marLeft w:val="0"/>
      <w:marRight w:val="0"/>
      <w:marTop w:val="0"/>
      <w:marBottom w:val="0"/>
      <w:divBdr>
        <w:top w:val="none" w:sz="0" w:space="0" w:color="auto"/>
        <w:left w:val="none" w:sz="0" w:space="0" w:color="auto"/>
        <w:bottom w:val="none" w:sz="0" w:space="0" w:color="auto"/>
        <w:right w:val="none" w:sz="0" w:space="0" w:color="auto"/>
      </w:divBdr>
    </w:div>
    <w:div w:id="1199245389">
      <w:bodyDiv w:val="1"/>
      <w:marLeft w:val="0"/>
      <w:marRight w:val="0"/>
      <w:marTop w:val="0"/>
      <w:marBottom w:val="0"/>
      <w:divBdr>
        <w:top w:val="none" w:sz="0" w:space="0" w:color="auto"/>
        <w:left w:val="none" w:sz="0" w:space="0" w:color="auto"/>
        <w:bottom w:val="none" w:sz="0" w:space="0" w:color="auto"/>
        <w:right w:val="none" w:sz="0" w:space="0" w:color="auto"/>
      </w:divBdr>
    </w:div>
    <w:div w:id="1221476194">
      <w:bodyDiv w:val="1"/>
      <w:marLeft w:val="0"/>
      <w:marRight w:val="0"/>
      <w:marTop w:val="0"/>
      <w:marBottom w:val="0"/>
      <w:divBdr>
        <w:top w:val="none" w:sz="0" w:space="0" w:color="auto"/>
        <w:left w:val="none" w:sz="0" w:space="0" w:color="auto"/>
        <w:bottom w:val="none" w:sz="0" w:space="0" w:color="auto"/>
        <w:right w:val="none" w:sz="0" w:space="0" w:color="auto"/>
      </w:divBdr>
    </w:div>
    <w:div w:id="1260867250">
      <w:bodyDiv w:val="1"/>
      <w:marLeft w:val="0"/>
      <w:marRight w:val="0"/>
      <w:marTop w:val="0"/>
      <w:marBottom w:val="0"/>
      <w:divBdr>
        <w:top w:val="none" w:sz="0" w:space="0" w:color="auto"/>
        <w:left w:val="none" w:sz="0" w:space="0" w:color="auto"/>
        <w:bottom w:val="none" w:sz="0" w:space="0" w:color="auto"/>
        <w:right w:val="none" w:sz="0" w:space="0" w:color="auto"/>
      </w:divBdr>
    </w:div>
    <w:div w:id="1278372321">
      <w:bodyDiv w:val="1"/>
      <w:marLeft w:val="0"/>
      <w:marRight w:val="0"/>
      <w:marTop w:val="0"/>
      <w:marBottom w:val="0"/>
      <w:divBdr>
        <w:top w:val="none" w:sz="0" w:space="0" w:color="auto"/>
        <w:left w:val="none" w:sz="0" w:space="0" w:color="auto"/>
        <w:bottom w:val="none" w:sz="0" w:space="0" w:color="auto"/>
        <w:right w:val="none" w:sz="0" w:space="0" w:color="auto"/>
      </w:divBdr>
    </w:div>
    <w:div w:id="1310941151">
      <w:bodyDiv w:val="1"/>
      <w:marLeft w:val="0"/>
      <w:marRight w:val="0"/>
      <w:marTop w:val="0"/>
      <w:marBottom w:val="0"/>
      <w:divBdr>
        <w:top w:val="none" w:sz="0" w:space="0" w:color="auto"/>
        <w:left w:val="none" w:sz="0" w:space="0" w:color="auto"/>
        <w:bottom w:val="none" w:sz="0" w:space="0" w:color="auto"/>
        <w:right w:val="none" w:sz="0" w:space="0" w:color="auto"/>
      </w:divBdr>
    </w:div>
    <w:div w:id="1330518549">
      <w:bodyDiv w:val="1"/>
      <w:marLeft w:val="0"/>
      <w:marRight w:val="0"/>
      <w:marTop w:val="0"/>
      <w:marBottom w:val="0"/>
      <w:divBdr>
        <w:top w:val="none" w:sz="0" w:space="0" w:color="auto"/>
        <w:left w:val="none" w:sz="0" w:space="0" w:color="auto"/>
        <w:bottom w:val="none" w:sz="0" w:space="0" w:color="auto"/>
        <w:right w:val="none" w:sz="0" w:space="0" w:color="auto"/>
      </w:divBdr>
    </w:div>
    <w:div w:id="1350713094">
      <w:bodyDiv w:val="1"/>
      <w:marLeft w:val="0"/>
      <w:marRight w:val="0"/>
      <w:marTop w:val="0"/>
      <w:marBottom w:val="0"/>
      <w:divBdr>
        <w:top w:val="none" w:sz="0" w:space="0" w:color="auto"/>
        <w:left w:val="none" w:sz="0" w:space="0" w:color="auto"/>
        <w:bottom w:val="none" w:sz="0" w:space="0" w:color="auto"/>
        <w:right w:val="none" w:sz="0" w:space="0" w:color="auto"/>
      </w:divBdr>
    </w:div>
    <w:div w:id="1360087741">
      <w:bodyDiv w:val="1"/>
      <w:marLeft w:val="0"/>
      <w:marRight w:val="0"/>
      <w:marTop w:val="0"/>
      <w:marBottom w:val="0"/>
      <w:divBdr>
        <w:top w:val="none" w:sz="0" w:space="0" w:color="auto"/>
        <w:left w:val="none" w:sz="0" w:space="0" w:color="auto"/>
        <w:bottom w:val="none" w:sz="0" w:space="0" w:color="auto"/>
        <w:right w:val="none" w:sz="0" w:space="0" w:color="auto"/>
      </w:divBdr>
    </w:div>
    <w:div w:id="1375079494">
      <w:bodyDiv w:val="1"/>
      <w:marLeft w:val="0"/>
      <w:marRight w:val="0"/>
      <w:marTop w:val="0"/>
      <w:marBottom w:val="0"/>
      <w:divBdr>
        <w:top w:val="none" w:sz="0" w:space="0" w:color="auto"/>
        <w:left w:val="none" w:sz="0" w:space="0" w:color="auto"/>
        <w:bottom w:val="none" w:sz="0" w:space="0" w:color="auto"/>
        <w:right w:val="none" w:sz="0" w:space="0" w:color="auto"/>
      </w:divBdr>
    </w:div>
    <w:div w:id="1375344833">
      <w:bodyDiv w:val="1"/>
      <w:marLeft w:val="0"/>
      <w:marRight w:val="0"/>
      <w:marTop w:val="0"/>
      <w:marBottom w:val="0"/>
      <w:divBdr>
        <w:top w:val="none" w:sz="0" w:space="0" w:color="auto"/>
        <w:left w:val="none" w:sz="0" w:space="0" w:color="auto"/>
        <w:bottom w:val="none" w:sz="0" w:space="0" w:color="auto"/>
        <w:right w:val="none" w:sz="0" w:space="0" w:color="auto"/>
      </w:divBdr>
    </w:div>
    <w:div w:id="1381058306">
      <w:bodyDiv w:val="1"/>
      <w:marLeft w:val="0"/>
      <w:marRight w:val="0"/>
      <w:marTop w:val="0"/>
      <w:marBottom w:val="0"/>
      <w:divBdr>
        <w:top w:val="none" w:sz="0" w:space="0" w:color="auto"/>
        <w:left w:val="none" w:sz="0" w:space="0" w:color="auto"/>
        <w:bottom w:val="none" w:sz="0" w:space="0" w:color="auto"/>
        <w:right w:val="none" w:sz="0" w:space="0" w:color="auto"/>
      </w:divBdr>
    </w:div>
    <w:div w:id="1401750914">
      <w:bodyDiv w:val="1"/>
      <w:marLeft w:val="0"/>
      <w:marRight w:val="0"/>
      <w:marTop w:val="0"/>
      <w:marBottom w:val="0"/>
      <w:divBdr>
        <w:top w:val="none" w:sz="0" w:space="0" w:color="auto"/>
        <w:left w:val="none" w:sz="0" w:space="0" w:color="auto"/>
        <w:bottom w:val="none" w:sz="0" w:space="0" w:color="auto"/>
        <w:right w:val="none" w:sz="0" w:space="0" w:color="auto"/>
      </w:divBdr>
    </w:div>
    <w:div w:id="1402286309">
      <w:bodyDiv w:val="1"/>
      <w:marLeft w:val="0"/>
      <w:marRight w:val="0"/>
      <w:marTop w:val="0"/>
      <w:marBottom w:val="0"/>
      <w:divBdr>
        <w:top w:val="none" w:sz="0" w:space="0" w:color="auto"/>
        <w:left w:val="none" w:sz="0" w:space="0" w:color="auto"/>
        <w:bottom w:val="none" w:sz="0" w:space="0" w:color="auto"/>
        <w:right w:val="none" w:sz="0" w:space="0" w:color="auto"/>
      </w:divBdr>
    </w:div>
    <w:div w:id="1417896033">
      <w:bodyDiv w:val="1"/>
      <w:marLeft w:val="0"/>
      <w:marRight w:val="0"/>
      <w:marTop w:val="0"/>
      <w:marBottom w:val="0"/>
      <w:divBdr>
        <w:top w:val="none" w:sz="0" w:space="0" w:color="auto"/>
        <w:left w:val="none" w:sz="0" w:space="0" w:color="auto"/>
        <w:bottom w:val="none" w:sz="0" w:space="0" w:color="auto"/>
        <w:right w:val="none" w:sz="0" w:space="0" w:color="auto"/>
      </w:divBdr>
    </w:div>
    <w:div w:id="1420446278">
      <w:bodyDiv w:val="1"/>
      <w:marLeft w:val="0"/>
      <w:marRight w:val="0"/>
      <w:marTop w:val="0"/>
      <w:marBottom w:val="0"/>
      <w:divBdr>
        <w:top w:val="none" w:sz="0" w:space="0" w:color="auto"/>
        <w:left w:val="none" w:sz="0" w:space="0" w:color="auto"/>
        <w:bottom w:val="none" w:sz="0" w:space="0" w:color="auto"/>
        <w:right w:val="none" w:sz="0" w:space="0" w:color="auto"/>
      </w:divBdr>
    </w:div>
    <w:div w:id="1439906665">
      <w:bodyDiv w:val="1"/>
      <w:marLeft w:val="0"/>
      <w:marRight w:val="0"/>
      <w:marTop w:val="0"/>
      <w:marBottom w:val="0"/>
      <w:divBdr>
        <w:top w:val="none" w:sz="0" w:space="0" w:color="auto"/>
        <w:left w:val="none" w:sz="0" w:space="0" w:color="auto"/>
        <w:bottom w:val="none" w:sz="0" w:space="0" w:color="auto"/>
        <w:right w:val="none" w:sz="0" w:space="0" w:color="auto"/>
      </w:divBdr>
    </w:div>
    <w:div w:id="1454519396">
      <w:bodyDiv w:val="1"/>
      <w:marLeft w:val="0"/>
      <w:marRight w:val="0"/>
      <w:marTop w:val="0"/>
      <w:marBottom w:val="0"/>
      <w:divBdr>
        <w:top w:val="none" w:sz="0" w:space="0" w:color="auto"/>
        <w:left w:val="none" w:sz="0" w:space="0" w:color="auto"/>
        <w:bottom w:val="none" w:sz="0" w:space="0" w:color="auto"/>
        <w:right w:val="none" w:sz="0" w:space="0" w:color="auto"/>
      </w:divBdr>
    </w:div>
    <w:div w:id="1462573636">
      <w:bodyDiv w:val="1"/>
      <w:marLeft w:val="0"/>
      <w:marRight w:val="0"/>
      <w:marTop w:val="0"/>
      <w:marBottom w:val="0"/>
      <w:divBdr>
        <w:top w:val="none" w:sz="0" w:space="0" w:color="auto"/>
        <w:left w:val="none" w:sz="0" w:space="0" w:color="auto"/>
        <w:bottom w:val="none" w:sz="0" w:space="0" w:color="auto"/>
        <w:right w:val="none" w:sz="0" w:space="0" w:color="auto"/>
      </w:divBdr>
    </w:div>
    <w:div w:id="1472136191">
      <w:bodyDiv w:val="1"/>
      <w:marLeft w:val="0"/>
      <w:marRight w:val="0"/>
      <w:marTop w:val="0"/>
      <w:marBottom w:val="0"/>
      <w:divBdr>
        <w:top w:val="none" w:sz="0" w:space="0" w:color="auto"/>
        <w:left w:val="none" w:sz="0" w:space="0" w:color="auto"/>
        <w:bottom w:val="none" w:sz="0" w:space="0" w:color="auto"/>
        <w:right w:val="none" w:sz="0" w:space="0" w:color="auto"/>
      </w:divBdr>
    </w:div>
    <w:div w:id="1475609807">
      <w:bodyDiv w:val="1"/>
      <w:marLeft w:val="0"/>
      <w:marRight w:val="0"/>
      <w:marTop w:val="0"/>
      <w:marBottom w:val="0"/>
      <w:divBdr>
        <w:top w:val="none" w:sz="0" w:space="0" w:color="auto"/>
        <w:left w:val="none" w:sz="0" w:space="0" w:color="auto"/>
        <w:bottom w:val="none" w:sz="0" w:space="0" w:color="auto"/>
        <w:right w:val="none" w:sz="0" w:space="0" w:color="auto"/>
      </w:divBdr>
    </w:div>
    <w:div w:id="1475949158">
      <w:bodyDiv w:val="1"/>
      <w:marLeft w:val="0"/>
      <w:marRight w:val="0"/>
      <w:marTop w:val="0"/>
      <w:marBottom w:val="0"/>
      <w:divBdr>
        <w:top w:val="none" w:sz="0" w:space="0" w:color="auto"/>
        <w:left w:val="none" w:sz="0" w:space="0" w:color="auto"/>
        <w:bottom w:val="none" w:sz="0" w:space="0" w:color="auto"/>
        <w:right w:val="none" w:sz="0" w:space="0" w:color="auto"/>
      </w:divBdr>
    </w:div>
    <w:div w:id="1482578208">
      <w:bodyDiv w:val="1"/>
      <w:marLeft w:val="0"/>
      <w:marRight w:val="0"/>
      <w:marTop w:val="0"/>
      <w:marBottom w:val="0"/>
      <w:divBdr>
        <w:top w:val="none" w:sz="0" w:space="0" w:color="auto"/>
        <w:left w:val="none" w:sz="0" w:space="0" w:color="auto"/>
        <w:bottom w:val="none" w:sz="0" w:space="0" w:color="auto"/>
        <w:right w:val="none" w:sz="0" w:space="0" w:color="auto"/>
      </w:divBdr>
    </w:div>
    <w:div w:id="1485658245">
      <w:bodyDiv w:val="1"/>
      <w:marLeft w:val="0"/>
      <w:marRight w:val="0"/>
      <w:marTop w:val="0"/>
      <w:marBottom w:val="0"/>
      <w:divBdr>
        <w:top w:val="none" w:sz="0" w:space="0" w:color="auto"/>
        <w:left w:val="none" w:sz="0" w:space="0" w:color="auto"/>
        <w:bottom w:val="none" w:sz="0" w:space="0" w:color="auto"/>
        <w:right w:val="none" w:sz="0" w:space="0" w:color="auto"/>
      </w:divBdr>
    </w:div>
    <w:div w:id="1490364175">
      <w:bodyDiv w:val="1"/>
      <w:marLeft w:val="0"/>
      <w:marRight w:val="0"/>
      <w:marTop w:val="0"/>
      <w:marBottom w:val="0"/>
      <w:divBdr>
        <w:top w:val="none" w:sz="0" w:space="0" w:color="auto"/>
        <w:left w:val="none" w:sz="0" w:space="0" w:color="auto"/>
        <w:bottom w:val="none" w:sz="0" w:space="0" w:color="auto"/>
        <w:right w:val="none" w:sz="0" w:space="0" w:color="auto"/>
      </w:divBdr>
    </w:div>
    <w:div w:id="1494906228">
      <w:bodyDiv w:val="1"/>
      <w:marLeft w:val="0"/>
      <w:marRight w:val="0"/>
      <w:marTop w:val="0"/>
      <w:marBottom w:val="0"/>
      <w:divBdr>
        <w:top w:val="none" w:sz="0" w:space="0" w:color="auto"/>
        <w:left w:val="none" w:sz="0" w:space="0" w:color="auto"/>
        <w:bottom w:val="none" w:sz="0" w:space="0" w:color="auto"/>
        <w:right w:val="none" w:sz="0" w:space="0" w:color="auto"/>
      </w:divBdr>
    </w:div>
    <w:div w:id="1499619388">
      <w:bodyDiv w:val="1"/>
      <w:marLeft w:val="0"/>
      <w:marRight w:val="0"/>
      <w:marTop w:val="0"/>
      <w:marBottom w:val="0"/>
      <w:divBdr>
        <w:top w:val="none" w:sz="0" w:space="0" w:color="auto"/>
        <w:left w:val="none" w:sz="0" w:space="0" w:color="auto"/>
        <w:bottom w:val="none" w:sz="0" w:space="0" w:color="auto"/>
        <w:right w:val="none" w:sz="0" w:space="0" w:color="auto"/>
      </w:divBdr>
    </w:div>
    <w:div w:id="1503617809">
      <w:bodyDiv w:val="1"/>
      <w:marLeft w:val="0"/>
      <w:marRight w:val="0"/>
      <w:marTop w:val="0"/>
      <w:marBottom w:val="0"/>
      <w:divBdr>
        <w:top w:val="none" w:sz="0" w:space="0" w:color="auto"/>
        <w:left w:val="none" w:sz="0" w:space="0" w:color="auto"/>
        <w:bottom w:val="none" w:sz="0" w:space="0" w:color="auto"/>
        <w:right w:val="none" w:sz="0" w:space="0" w:color="auto"/>
      </w:divBdr>
    </w:div>
    <w:div w:id="1523350529">
      <w:bodyDiv w:val="1"/>
      <w:marLeft w:val="0"/>
      <w:marRight w:val="0"/>
      <w:marTop w:val="0"/>
      <w:marBottom w:val="0"/>
      <w:divBdr>
        <w:top w:val="none" w:sz="0" w:space="0" w:color="auto"/>
        <w:left w:val="none" w:sz="0" w:space="0" w:color="auto"/>
        <w:bottom w:val="none" w:sz="0" w:space="0" w:color="auto"/>
        <w:right w:val="none" w:sz="0" w:space="0" w:color="auto"/>
      </w:divBdr>
    </w:div>
    <w:div w:id="1536844161">
      <w:bodyDiv w:val="1"/>
      <w:marLeft w:val="0"/>
      <w:marRight w:val="0"/>
      <w:marTop w:val="0"/>
      <w:marBottom w:val="0"/>
      <w:divBdr>
        <w:top w:val="none" w:sz="0" w:space="0" w:color="auto"/>
        <w:left w:val="none" w:sz="0" w:space="0" w:color="auto"/>
        <w:bottom w:val="none" w:sz="0" w:space="0" w:color="auto"/>
        <w:right w:val="none" w:sz="0" w:space="0" w:color="auto"/>
      </w:divBdr>
    </w:div>
    <w:div w:id="1551187042">
      <w:bodyDiv w:val="1"/>
      <w:marLeft w:val="0"/>
      <w:marRight w:val="0"/>
      <w:marTop w:val="0"/>
      <w:marBottom w:val="0"/>
      <w:divBdr>
        <w:top w:val="none" w:sz="0" w:space="0" w:color="auto"/>
        <w:left w:val="none" w:sz="0" w:space="0" w:color="auto"/>
        <w:bottom w:val="none" w:sz="0" w:space="0" w:color="auto"/>
        <w:right w:val="none" w:sz="0" w:space="0" w:color="auto"/>
      </w:divBdr>
    </w:div>
    <w:div w:id="1590232147">
      <w:bodyDiv w:val="1"/>
      <w:marLeft w:val="0"/>
      <w:marRight w:val="0"/>
      <w:marTop w:val="0"/>
      <w:marBottom w:val="0"/>
      <w:divBdr>
        <w:top w:val="none" w:sz="0" w:space="0" w:color="auto"/>
        <w:left w:val="none" w:sz="0" w:space="0" w:color="auto"/>
        <w:bottom w:val="none" w:sz="0" w:space="0" w:color="auto"/>
        <w:right w:val="none" w:sz="0" w:space="0" w:color="auto"/>
      </w:divBdr>
    </w:div>
    <w:div w:id="1603994145">
      <w:bodyDiv w:val="1"/>
      <w:marLeft w:val="0"/>
      <w:marRight w:val="0"/>
      <w:marTop w:val="0"/>
      <w:marBottom w:val="0"/>
      <w:divBdr>
        <w:top w:val="none" w:sz="0" w:space="0" w:color="auto"/>
        <w:left w:val="none" w:sz="0" w:space="0" w:color="auto"/>
        <w:bottom w:val="none" w:sz="0" w:space="0" w:color="auto"/>
        <w:right w:val="none" w:sz="0" w:space="0" w:color="auto"/>
      </w:divBdr>
    </w:div>
    <w:div w:id="1623808393">
      <w:bodyDiv w:val="1"/>
      <w:marLeft w:val="0"/>
      <w:marRight w:val="0"/>
      <w:marTop w:val="0"/>
      <w:marBottom w:val="0"/>
      <w:divBdr>
        <w:top w:val="none" w:sz="0" w:space="0" w:color="auto"/>
        <w:left w:val="none" w:sz="0" w:space="0" w:color="auto"/>
        <w:bottom w:val="none" w:sz="0" w:space="0" w:color="auto"/>
        <w:right w:val="none" w:sz="0" w:space="0" w:color="auto"/>
      </w:divBdr>
    </w:div>
    <w:div w:id="1624382272">
      <w:bodyDiv w:val="1"/>
      <w:marLeft w:val="0"/>
      <w:marRight w:val="0"/>
      <w:marTop w:val="0"/>
      <w:marBottom w:val="0"/>
      <w:divBdr>
        <w:top w:val="none" w:sz="0" w:space="0" w:color="auto"/>
        <w:left w:val="none" w:sz="0" w:space="0" w:color="auto"/>
        <w:bottom w:val="none" w:sz="0" w:space="0" w:color="auto"/>
        <w:right w:val="none" w:sz="0" w:space="0" w:color="auto"/>
      </w:divBdr>
    </w:div>
    <w:div w:id="1646541973">
      <w:bodyDiv w:val="1"/>
      <w:marLeft w:val="0"/>
      <w:marRight w:val="0"/>
      <w:marTop w:val="0"/>
      <w:marBottom w:val="0"/>
      <w:divBdr>
        <w:top w:val="none" w:sz="0" w:space="0" w:color="auto"/>
        <w:left w:val="none" w:sz="0" w:space="0" w:color="auto"/>
        <w:bottom w:val="none" w:sz="0" w:space="0" w:color="auto"/>
        <w:right w:val="none" w:sz="0" w:space="0" w:color="auto"/>
      </w:divBdr>
    </w:div>
    <w:div w:id="1648322729">
      <w:bodyDiv w:val="1"/>
      <w:marLeft w:val="0"/>
      <w:marRight w:val="0"/>
      <w:marTop w:val="0"/>
      <w:marBottom w:val="0"/>
      <w:divBdr>
        <w:top w:val="none" w:sz="0" w:space="0" w:color="auto"/>
        <w:left w:val="none" w:sz="0" w:space="0" w:color="auto"/>
        <w:bottom w:val="none" w:sz="0" w:space="0" w:color="auto"/>
        <w:right w:val="none" w:sz="0" w:space="0" w:color="auto"/>
      </w:divBdr>
    </w:div>
    <w:div w:id="1650474869">
      <w:bodyDiv w:val="1"/>
      <w:marLeft w:val="0"/>
      <w:marRight w:val="0"/>
      <w:marTop w:val="0"/>
      <w:marBottom w:val="0"/>
      <w:divBdr>
        <w:top w:val="none" w:sz="0" w:space="0" w:color="auto"/>
        <w:left w:val="none" w:sz="0" w:space="0" w:color="auto"/>
        <w:bottom w:val="none" w:sz="0" w:space="0" w:color="auto"/>
        <w:right w:val="none" w:sz="0" w:space="0" w:color="auto"/>
      </w:divBdr>
    </w:div>
    <w:div w:id="1655601405">
      <w:bodyDiv w:val="1"/>
      <w:marLeft w:val="0"/>
      <w:marRight w:val="0"/>
      <w:marTop w:val="0"/>
      <w:marBottom w:val="0"/>
      <w:divBdr>
        <w:top w:val="none" w:sz="0" w:space="0" w:color="auto"/>
        <w:left w:val="none" w:sz="0" w:space="0" w:color="auto"/>
        <w:bottom w:val="none" w:sz="0" w:space="0" w:color="auto"/>
        <w:right w:val="none" w:sz="0" w:space="0" w:color="auto"/>
      </w:divBdr>
    </w:div>
    <w:div w:id="1663318228">
      <w:bodyDiv w:val="1"/>
      <w:marLeft w:val="0"/>
      <w:marRight w:val="0"/>
      <w:marTop w:val="0"/>
      <w:marBottom w:val="0"/>
      <w:divBdr>
        <w:top w:val="none" w:sz="0" w:space="0" w:color="auto"/>
        <w:left w:val="none" w:sz="0" w:space="0" w:color="auto"/>
        <w:bottom w:val="none" w:sz="0" w:space="0" w:color="auto"/>
        <w:right w:val="none" w:sz="0" w:space="0" w:color="auto"/>
      </w:divBdr>
    </w:div>
    <w:div w:id="1683776562">
      <w:bodyDiv w:val="1"/>
      <w:marLeft w:val="0"/>
      <w:marRight w:val="0"/>
      <w:marTop w:val="0"/>
      <w:marBottom w:val="0"/>
      <w:divBdr>
        <w:top w:val="none" w:sz="0" w:space="0" w:color="auto"/>
        <w:left w:val="none" w:sz="0" w:space="0" w:color="auto"/>
        <w:bottom w:val="none" w:sz="0" w:space="0" w:color="auto"/>
        <w:right w:val="none" w:sz="0" w:space="0" w:color="auto"/>
      </w:divBdr>
    </w:div>
    <w:div w:id="1698266638">
      <w:bodyDiv w:val="1"/>
      <w:marLeft w:val="0"/>
      <w:marRight w:val="0"/>
      <w:marTop w:val="0"/>
      <w:marBottom w:val="0"/>
      <w:divBdr>
        <w:top w:val="none" w:sz="0" w:space="0" w:color="auto"/>
        <w:left w:val="none" w:sz="0" w:space="0" w:color="auto"/>
        <w:bottom w:val="none" w:sz="0" w:space="0" w:color="auto"/>
        <w:right w:val="none" w:sz="0" w:space="0" w:color="auto"/>
      </w:divBdr>
    </w:div>
    <w:div w:id="1707682933">
      <w:bodyDiv w:val="1"/>
      <w:marLeft w:val="0"/>
      <w:marRight w:val="0"/>
      <w:marTop w:val="0"/>
      <w:marBottom w:val="0"/>
      <w:divBdr>
        <w:top w:val="none" w:sz="0" w:space="0" w:color="auto"/>
        <w:left w:val="none" w:sz="0" w:space="0" w:color="auto"/>
        <w:bottom w:val="none" w:sz="0" w:space="0" w:color="auto"/>
        <w:right w:val="none" w:sz="0" w:space="0" w:color="auto"/>
      </w:divBdr>
    </w:div>
    <w:div w:id="1709454707">
      <w:bodyDiv w:val="1"/>
      <w:marLeft w:val="0"/>
      <w:marRight w:val="0"/>
      <w:marTop w:val="0"/>
      <w:marBottom w:val="0"/>
      <w:divBdr>
        <w:top w:val="none" w:sz="0" w:space="0" w:color="auto"/>
        <w:left w:val="none" w:sz="0" w:space="0" w:color="auto"/>
        <w:bottom w:val="none" w:sz="0" w:space="0" w:color="auto"/>
        <w:right w:val="none" w:sz="0" w:space="0" w:color="auto"/>
      </w:divBdr>
    </w:div>
    <w:div w:id="1737314556">
      <w:bodyDiv w:val="1"/>
      <w:marLeft w:val="0"/>
      <w:marRight w:val="0"/>
      <w:marTop w:val="0"/>
      <w:marBottom w:val="0"/>
      <w:divBdr>
        <w:top w:val="none" w:sz="0" w:space="0" w:color="auto"/>
        <w:left w:val="none" w:sz="0" w:space="0" w:color="auto"/>
        <w:bottom w:val="none" w:sz="0" w:space="0" w:color="auto"/>
        <w:right w:val="none" w:sz="0" w:space="0" w:color="auto"/>
      </w:divBdr>
    </w:div>
    <w:div w:id="1744790313">
      <w:bodyDiv w:val="1"/>
      <w:marLeft w:val="0"/>
      <w:marRight w:val="0"/>
      <w:marTop w:val="0"/>
      <w:marBottom w:val="0"/>
      <w:divBdr>
        <w:top w:val="none" w:sz="0" w:space="0" w:color="auto"/>
        <w:left w:val="none" w:sz="0" w:space="0" w:color="auto"/>
        <w:bottom w:val="none" w:sz="0" w:space="0" w:color="auto"/>
        <w:right w:val="none" w:sz="0" w:space="0" w:color="auto"/>
      </w:divBdr>
    </w:div>
    <w:div w:id="1760370131">
      <w:bodyDiv w:val="1"/>
      <w:marLeft w:val="0"/>
      <w:marRight w:val="0"/>
      <w:marTop w:val="0"/>
      <w:marBottom w:val="0"/>
      <w:divBdr>
        <w:top w:val="none" w:sz="0" w:space="0" w:color="auto"/>
        <w:left w:val="none" w:sz="0" w:space="0" w:color="auto"/>
        <w:bottom w:val="none" w:sz="0" w:space="0" w:color="auto"/>
        <w:right w:val="none" w:sz="0" w:space="0" w:color="auto"/>
      </w:divBdr>
    </w:div>
    <w:div w:id="1795100875">
      <w:bodyDiv w:val="1"/>
      <w:marLeft w:val="0"/>
      <w:marRight w:val="0"/>
      <w:marTop w:val="0"/>
      <w:marBottom w:val="0"/>
      <w:divBdr>
        <w:top w:val="none" w:sz="0" w:space="0" w:color="auto"/>
        <w:left w:val="none" w:sz="0" w:space="0" w:color="auto"/>
        <w:bottom w:val="none" w:sz="0" w:space="0" w:color="auto"/>
        <w:right w:val="none" w:sz="0" w:space="0" w:color="auto"/>
      </w:divBdr>
    </w:div>
    <w:div w:id="1800147216">
      <w:bodyDiv w:val="1"/>
      <w:marLeft w:val="0"/>
      <w:marRight w:val="0"/>
      <w:marTop w:val="0"/>
      <w:marBottom w:val="0"/>
      <w:divBdr>
        <w:top w:val="none" w:sz="0" w:space="0" w:color="auto"/>
        <w:left w:val="none" w:sz="0" w:space="0" w:color="auto"/>
        <w:bottom w:val="none" w:sz="0" w:space="0" w:color="auto"/>
        <w:right w:val="none" w:sz="0" w:space="0" w:color="auto"/>
      </w:divBdr>
    </w:div>
    <w:div w:id="1814517816">
      <w:bodyDiv w:val="1"/>
      <w:marLeft w:val="0"/>
      <w:marRight w:val="0"/>
      <w:marTop w:val="0"/>
      <w:marBottom w:val="0"/>
      <w:divBdr>
        <w:top w:val="none" w:sz="0" w:space="0" w:color="auto"/>
        <w:left w:val="none" w:sz="0" w:space="0" w:color="auto"/>
        <w:bottom w:val="none" w:sz="0" w:space="0" w:color="auto"/>
        <w:right w:val="none" w:sz="0" w:space="0" w:color="auto"/>
      </w:divBdr>
    </w:div>
    <w:div w:id="1820341119">
      <w:bodyDiv w:val="1"/>
      <w:marLeft w:val="0"/>
      <w:marRight w:val="0"/>
      <w:marTop w:val="0"/>
      <w:marBottom w:val="0"/>
      <w:divBdr>
        <w:top w:val="none" w:sz="0" w:space="0" w:color="auto"/>
        <w:left w:val="none" w:sz="0" w:space="0" w:color="auto"/>
        <w:bottom w:val="none" w:sz="0" w:space="0" w:color="auto"/>
        <w:right w:val="none" w:sz="0" w:space="0" w:color="auto"/>
      </w:divBdr>
    </w:div>
    <w:div w:id="1852138084">
      <w:bodyDiv w:val="1"/>
      <w:marLeft w:val="0"/>
      <w:marRight w:val="0"/>
      <w:marTop w:val="0"/>
      <w:marBottom w:val="0"/>
      <w:divBdr>
        <w:top w:val="none" w:sz="0" w:space="0" w:color="auto"/>
        <w:left w:val="none" w:sz="0" w:space="0" w:color="auto"/>
        <w:bottom w:val="none" w:sz="0" w:space="0" w:color="auto"/>
        <w:right w:val="none" w:sz="0" w:space="0" w:color="auto"/>
      </w:divBdr>
    </w:div>
    <w:div w:id="1854952358">
      <w:bodyDiv w:val="1"/>
      <w:marLeft w:val="0"/>
      <w:marRight w:val="0"/>
      <w:marTop w:val="0"/>
      <w:marBottom w:val="0"/>
      <w:divBdr>
        <w:top w:val="none" w:sz="0" w:space="0" w:color="auto"/>
        <w:left w:val="none" w:sz="0" w:space="0" w:color="auto"/>
        <w:bottom w:val="none" w:sz="0" w:space="0" w:color="auto"/>
        <w:right w:val="none" w:sz="0" w:space="0" w:color="auto"/>
      </w:divBdr>
    </w:div>
    <w:div w:id="1869220290">
      <w:bodyDiv w:val="1"/>
      <w:marLeft w:val="0"/>
      <w:marRight w:val="0"/>
      <w:marTop w:val="0"/>
      <w:marBottom w:val="0"/>
      <w:divBdr>
        <w:top w:val="none" w:sz="0" w:space="0" w:color="auto"/>
        <w:left w:val="none" w:sz="0" w:space="0" w:color="auto"/>
        <w:bottom w:val="none" w:sz="0" w:space="0" w:color="auto"/>
        <w:right w:val="none" w:sz="0" w:space="0" w:color="auto"/>
      </w:divBdr>
    </w:div>
    <w:div w:id="1889410405">
      <w:bodyDiv w:val="1"/>
      <w:marLeft w:val="0"/>
      <w:marRight w:val="0"/>
      <w:marTop w:val="0"/>
      <w:marBottom w:val="0"/>
      <w:divBdr>
        <w:top w:val="none" w:sz="0" w:space="0" w:color="auto"/>
        <w:left w:val="none" w:sz="0" w:space="0" w:color="auto"/>
        <w:bottom w:val="none" w:sz="0" w:space="0" w:color="auto"/>
        <w:right w:val="none" w:sz="0" w:space="0" w:color="auto"/>
      </w:divBdr>
    </w:div>
    <w:div w:id="1890611844">
      <w:bodyDiv w:val="1"/>
      <w:marLeft w:val="0"/>
      <w:marRight w:val="0"/>
      <w:marTop w:val="0"/>
      <w:marBottom w:val="0"/>
      <w:divBdr>
        <w:top w:val="none" w:sz="0" w:space="0" w:color="auto"/>
        <w:left w:val="none" w:sz="0" w:space="0" w:color="auto"/>
        <w:bottom w:val="none" w:sz="0" w:space="0" w:color="auto"/>
        <w:right w:val="none" w:sz="0" w:space="0" w:color="auto"/>
      </w:divBdr>
    </w:div>
    <w:div w:id="1923178402">
      <w:bodyDiv w:val="1"/>
      <w:marLeft w:val="0"/>
      <w:marRight w:val="0"/>
      <w:marTop w:val="0"/>
      <w:marBottom w:val="0"/>
      <w:divBdr>
        <w:top w:val="none" w:sz="0" w:space="0" w:color="auto"/>
        <w:left w:val="none" w:sz="0" w:space="0" w:color="auto"/>
        <w:bottom w:val="none" w:sz="0" w:space="0" w:color="auto"/>
        <w:right w:val="none" w:sz="0" w:space="0" w:color="auto"/>
      </w:divBdr>
    </w:div>
    <w:div w:id="1941451367">
      <w:bodyDiv w:val="1"/>
      <w:marLeft w:val="0"/>
      <w:marRight w:val="0"/>
      <w:marTop w:val="0"/>
      <w:marBottom w:val="0"/>
      <w:divBdr>
        <w:top w:val="none" w:sz="0" w:space="0" w:color="auto"/>
        <w:left w:val="none" w:sz="0" w:space="0" w:color="auto"/>
        <w:bottom w:val="none" w:sz="0" w:space="0" w:color="auto"/>
        <w:right w:val="none" w:sz="0" w:space="0" w:color="auto"/>
      </w:divBdr>
    </w:div>
    <w:div w:id="1950383371">
      <w:bodyDiv w:val="1"/>
      <w:marLeft w:val="0"/>
      <w:marRight w:val="0"/>
      <w:marTop w:val="0"/>
      <w:marBottom w:val="0"/>
      <w:divBdr>
        <w:top w:val="none" w:sz="0" w:space="0" w:color="auto"/>
        <w:left w:val="none" w:sz="0" w:space="0" w:color="auto"/>
        <w:bottom w:val="none" w:sz="0" w:space="0" w:color="auto"/>
        <w:right w:val="none" w:sz="0" w:space="0" w:color="auto"/>
      </w:divBdr>
    </w:div>
    <w:div w:id="1956643435">
      <w:bodyDiv w:val="1"/>
      <w:marLeft w:val="0"/>
      <w:marRight w:val="0"/>
      <w:marTop w:val="0"/>
      <w:marBottom w:val="0"/>
      <w:divBdr>
        <w:top w:val="none" w:sz="0" w:space="0" w:color="auto"/>
        <w:left w:val="none" w:sz="0" w:space="0" w:color="auto"/>
        <w:bottom w:val="none" w:sz="0" w:space="0" w:color="auto"/>
        <w:right w:val="none" w:sz="0" w:space="0" w:color="auto"/>
      </w:divBdr>
    </w:div>
    <w:div w:id="1981961090">
      <w:bodyDiv w:val="1"/>
      <w:marLeft w:val="0"/>
      <w:marRight w:val="0"/>
      <w:marTop w:val="0"/>
      <w:marBottom w:val="0"/>
      <w:divBdr>
        <w:top w:val="none" w:sz="0" w:space="0" w:color="auto"/>
        <w:left w:val="none" w:sz="0" w:space="0" w:color="auto"/>
        <w:bottom w:val="none" w:sz="0" w:space="0" w:color="auto"/>
        <w:right w:val="none" w:sz="0" w:space="0" w:color="auto"/>
      </w:divBdr>
    </w:div>
    <w:div w:id="2004815706">
      <w:bodyDiv w:val="1"/>
      <w:marLeft w:val="0"/>
      <w:marRight w:val="0"/>
      <w:marTop w:val="0"/>
      <w:marBottom w:val="0"/>
      <w:divBdr>
        <w:top w:val="none" w:sz="0" w:space="0" w:color="auto"/>
        <w:left w:val="none" w:sz="0" w:space="0" w:color="auto"/>
        <w:bottom w:val="none" w:sz="0" w:space="0" w:color="auto"/>
        <w:right w:val="none" w:sz="0" w:space="0" w:color="auto"/>
      </w:divBdr>
    </w:div>
    <w:div w:id="2043631324">
      <w:bodyDiv w:val="1"/>
      <w:marLeft w:val="0"/>
      <w:marRight w:val="0"/>
      <w:marTop w:val="0"/>
      <w:marBottom w:val="0"/>
      <w:divBdr>
        <w:top w:val="none" w:sz="0" w:space="0" w:color="auto"/>
        <w:left w:val="none" w:sz="0" w:space="0" w:color="auto"/>
        <w:bottom w:val="none" w:sz="0" w:space="0" w:color="auto"/>
        <w:right w:val="none" w:sz="0" w:space="0" w:color="auto"/>
      </w:divBdr>
    </w:div>
    <w:div w:id="2063358318">
      <w:bodyDiv w:val="1"/>
      <w:marLeft w:val="0"/>
      <w:marRight w:val="0"/>
      <w:marTop w:val="0"/>
      <w:marBottom w:val="0"/>
      <w:divBdr>
        <w:top w:val="none" w:sz="0" w:space="0" w:color="auto"/>
        <w:left w:val="none" w:sz="0" w:space="0" w:color="auto"/>
        <w:bottom w:val="none" w:sz="0" w:space="0" w:color="auto"/>
        <w:right w:val="none" w:sz="0" w:space="0" w:color="auto"/>
      </w:divBdr>
    </w:div>
    <w:div w:id="2068258784">
      <w:bodyDiv w:val="1"/>
      <w:marLeft w:val="0"/>
      <w:marRight w:val="0"/>
      <w:marTop w:val="0"/>
      <w:marBottom w:val="0"/>
      <w:divBdr>
        <w:top w:val="none" w:sz="0" w:space="0" w:color="auto"/>
        <w:left w:val="none" w:sz="0" w:space="0" w:color="auto"/>
        <w:bottom w:val="none" w:sz="0" w:space="0" w:color="auto"/>
        <w:right w:val="none" w:sz="0" w:space="0" w:color="auto"/>
      </w:divBdr>
    </w:div>
    <w:div w:id="2083942472">
      <w:bodyDiv w:val="1"/>
      <w:marLeft w:val="0"/>
      <w:marRight w:val="0"/>
      <w:marTop w:val="0"/>
      <w:marBottom w:val="0"/>
      <w:divBdr>
        <w:top w:val="none" w:sz="0" w:space="0" w:color="auto"/>
        <w:left w:val="none" w:sz="0" w:space="0" w:color="auto"/>
        <w:bottom w:val="none" w:sz="0" w:space="0" w:color="auto"/>
        <w:right w:val="none" w:sz="0" w:space="0" w:color="auto"/>
      </w:divBdr>
    </w:div>
    <w:div w:id="2096318501">
      <w:bodyDiv w:val="1"/>
      <w:marLeft w:val="0"/>
      <w:marRight w:val="0"/>
      <w:marTop w:val="0"/>
      <w:marBottom w:val="0"/>
      <w:divBdr>
        <w:top w:val="none" w:sz="0" w:space="0" w:color="auto"/>
        <w:left w:val="none" w:sz="0" w:space="0" w:color="auto"/>
        <w:bottom w:val="none" w:sz="0" w:space="0" w:color="auto"/>
        <w:right w:val="none" w:sz="0" w:space="0" w:color="auto"/>
      </w:divBdr>
    </w:div>
    <w:div w:id="2097899079">
      <w:bodyDiv w:val="1"/>
      <w:marLeft w:val="0"/>
      <w:marRight w:val="0"/>
      <w:marTop w:val="0"/>
      <w:marBottom w:val="0"/>
      <w:divBdr>
        <w:top w:val="none" w:sz="0" w:space="0" w:color="auto"/>
        <w:left w:val="none" w:sz="0" w:space="0" w:color="auto"/>
        <w:bottom w:val="none" w:sz="0" w:space="0" w:color="auto"/>
        <w:right w:val="none" w:sz="0" w:space="0" w:color="auto"/>
      </w:divBdr>
    </w:div>
    <w:div w:id="2113163389">
      <w:bodyDiv w:val="1"/>
      <w:marLeft w:val="0"/>
      <w:marRight w:val="0"/>
      <w:marTop w:val="0"/>
      <w:marBottom w:val="0"/>
      <w:divBdr>
        <w:top w:val="none" w:sz="0" w:space="0" w:color="auto"/>
        <w:left w:val="none" w:sz="0" w:space="0" w:color="auto"/>
        <w:bottom w:val="none" w:sz="0" w:space="0" w:color="auto"/>
        <w:right w:val="none" w:sz="0" w:space="0" w:color="auto"/>
      </w:divBdr>
    </w:div>
    <w:div w:id="2114860853">
      <w:bodyDiv w:val="1"/>
      <w:marLeft w:val="0"/>
      <w:marRight w:val="0"/>
      <w:marTop w:val="0"/>
      <w:marBottom w:val="0"/>
      <w:divBdr>
        <w:top w:val="none" w:sz="0" w:space="0" w:color="auto"/>
        <w:left w:val="none" w:sz="0" w:space="0" w:color="auto"/>
        <w:bottom w:val="none" w:sz="0" w:space="0" w:color="auto"/>
        <w:right w:val="none" w:sz="0" w:space="0" w:color="auto"/>
      </w:divBdr>
    </w:div>
    <w:div w:id="2120485473">
      <w:bodyDiv w:val="1"/>
      <w:marLeft w:val="0"/>
      <w:marRight w:val="0"/>
      <w:marTop w:val="0"/>
      <w:marBottom w:val="0"/>
      <w:divBdr>
        <w:top w:val="none" w:sz="0" w:space="0" w:color="auto"/>
        <w:left w:val="none" w:sz="0" w:space="0" w:color="auto"/>
        <w:bottom w:val="none" w:sz="0" w:space="0" w:color="auto"/>
        <w:right w:val="none" w:sz="0" w:space="0" w:color="auto"/>
      </w:divBdr>
    </w:div>
    <w:div w:id="2123761618">
      <w:bodyDiv w:val="1"/>
      <w:marLeft w:val="0"/>
      <w:marRight w:val="0"/>
      <w:marTop w:val="0"/>
      <w:marBottom w:val="0"/>
      <w:divBdr>
        <w:top w:val="none" w:sz="0" w:space="0" w:color="auto"/>
        <w:left w:val="none" w:sz="0" w:space="0" w:color="auto"/>
        <w:bottom w:val="none" w:sz="0" w:space="0" w:color="auto"/>
        <w:right w:val="none" w:sz="0" w:space="0" w:color="auto"/>
      </w:divBdr>
    </w:div>
    <w:div w:id="2126465897">
      <w:bodyDiv w:val="1"/>
      <w:marLeft w:val="0"/>
      <w:marRight w:val="0"/>
      <w:marTop w:val="0"/>
      <w:marBottom w:val="0"/>
      <w:divBdr>
        <w:top w:val="none" w:sz="0" w:space="0" w:color="auto"/>
        <w:left w:val="none" w:sz="0" w:space="0" w:color="auto"/>
        <w:bottom w:val="none" w:sz="0" w:space="0" w:color="auto"/>
        <w:right w:val="none" w:sz="0" w:space="0" w:color="auto"/>
      </w:divBdr>
    </w:div>
    <w:div w:id="2130656887">
      <w:bodyDiv w:val="1"/>
      <w:marLeft w:val="0"/>
      <w:marRight w:val="0"/>
      <w:marTop w:val="0"/>
      <w:marBottom w:val="0"/>
      <w:divBdr>
        <w:top w:val="none" w:sz="0" w:space="0" w:color="auto"/>
        <w:left w:val="none" w:sz="0" w:space="0" w:color="auto"/>
        <w:bottom w:val="none" w:sz="0" w:space="0" w:color="auto"/>
        <w:right w:val="none" w:sz="0" w:space="0" w:color="auto"/>
      </w:divBdr>
    </w:div>
    <w:div w:id="2130972122">
      <w:bodyDiv w:val="1"/>
      <w:marLeft w:val="0"/>
      <w:marRight w:val="0"/>
      <w:marTop w:val="0"/>
      <w:marBottom w:val="0"/>
      <w:divBdr>
        <w:top w:val="none" w:sz="0" w:space="0" w:color="auto"/>
        <w:left w:val="none" w:sz="0" w:space="0" w:color="auto"/>
        <w:bottom w:val="none" w:sz="0" w:space="0" w:color="auto"/>
        <w:right w:val="none" w:sz="0" w:space="0" w:color="auto"/>
      </w:divBdr>
    </w:div>
    <w:div w:id="213339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Muh05</b:Tag>
    <b:SourceType>Report</b:SourceType>
    <b:Guid>{4A3A5E9E-8DB9-4C8F-B29A-07D1E0901872}</b:Guid>
    <b:Author>
      <b:Author>
        <b:NameList>
          <b:Person>
            <b:Last>Balakrishnan</b:Last>
            <b:First>Muhanakrishnan</b:First>
          </b:Person>
        </b:NameList>
      </b:Author>
    </b:Author>
    <b:Title>Coverage Path Planning and Control for Autonomous Mobile Robots</b:Title>
    <b:Year>2005</b:Year>
    <b:Publisher>University of Central Florida</b:Publisher>
    <b:City>Orlando</b:City>
    <b:RefOrder>6</b:RefOrder>
  </b:Source>
  <b:Source>
    <b:Tag>Ame10</b:Tag>
    <b:SourceType>Report</b:SourceType>
    <b:Guid>{D4FA8BEA-0ADD-43D8-9835-690B3FF28794}</b:Guid>
    <b:Author>
      <b:Author>
        <b:NameList>
          <b:Person>
            <b:Last>Caves</b:Last>
            <b:First>Americano</b:First>
            <b:Middle>De Jesus</b:Middle>
          </b:Person>
        </b:NameList>
      </b:Author>
    </b:Author>
    <b:Title>Human-Automation collaborative RRt For UAV Mission Path Planning</b:Title>
    <b:Year>2010</b:Year>
    <b:Publisher>Massachusetts Institute of Technology</b:Publisher>
    <b:City>Boston</b:City>
    <b:RefOrder>14</b:RefOrder>
  </b:Source>
  <b:Source>
    <b:Tag>How97</b:Tag>
    <b:SourceType>ConferenceProceedings</b:SourceType>
    <b:Guid>{50BBC2B5-7051-45DD-86A7-A48D79544268}</b:Guid>
    <b:Author>
      <b:Author>
        <b:NameList>
          <b:Person>
            <b:Last>Choset </b:Last>
            <b:First>Howie </b:First>
          </b:Person>
          <b:Person>
            <b:Last>Pigno</b:Last>
            <b:First>Philippe</b:First>
          </b:Person>
        </b:NameList>
      </b:Author>
    </b:Author>
    <b:Title>Coverage Path Planning: The Boustrophedon Decomposition</b:Title>
    <b:Year>1997</b:Year>
    <b:ConferenceName>International Conference on Field And Service Robotics</b:ConferenceName>
    <b:RefOrder>15</b:RefOrder>
  </b:Source>
  <b:Source>
    <b:Tag>Cat12</b:Tag>
    <b:SourceType>Report</b:SourceType>
    <b:Guid>{395B2D93-EF7E-4181-8EDC-0ADE424FFAE5}</b:Guid>
    <b:Author>
      <b:Author>
        <b:NameList>
          <b:Person>
            <b:Last>Coleman</b:Last>
            <b:First>Catherine</b:First>
          </b:Person>
        </b:NameList>
      </b:Author>
    </b:Author>
    <b:Title>Design of an Autonomous Platform for Search and Rescue UAV Network</b:Title>
    <b:Year>2012</b:Year>
    <b:Publisher>Worcester Polytechnic Institute </b:Publisher>
    <b:RefOrder>16</b:RefOrder>
  </b:Source>
  <b:Source>
    <b:Tag>Pav12</b:Tag>
    <b:SourceType>Report</b:SourceType>
    <b:Guid>{DE96457E-3604-459A-8202-E6394344BD33}</b:Guid>
    <b:Title>Area Coverage Algorithms for Multiagent Surveillance Task</b:Title>
    <b:Year>2012</b:Year>
    <b:City>Hamburg</b:City>
    <b:Author>
      <b:Author>
        <b:NameList>
          <b:Person>
            <b:Last>Eaungpulswat</b:Last>
            <b:First>Pavichaya</b:First>
          </b:Person>
        </b:NameList>
      </b:Author>
    </b:Author>
    <b:Publisher>Technische Universitat Hamburg-Harburg</b:Publisher>
    <b:RefOrder>17</b:RefOrder>
  </b:Source>
  <b:Source>
    <b:Tag>Est00</b:Tag>
    <b:SourceType>JournalArticle</b:SourceType>
    <b:Guid>{AE1B5E6B-7BFE-4FDF-9463-55DAB7E62F93}</b:Guid>
    <b:Author>
      <b:Author>
        <b:NameList>
          <b:Person>
            <b:Last>Esther M. Arking</b:Last>
            <b:First>Sandor</b:First>
            <b:Middle>P. Fekete, and Joseph S. B. Mitchell</b:Middle>
          </b:Person>
        </b:NameList>
      </b:Author>
    </b:Author>
    <b:Title>Approximation Algorithms for Lawn Mowing and Milling</b:Title>
    <b:Year>2000</b:Year>
    <b:JournalName>Computational Geometry </b:JournalName>
    <b:Pages>25-50</b:Pages>
    <b:Volume>17</b:Volume>
    <b:Issue>1-2</b:Issue>
    <b:RefOrder>18</b:RefOrder>
  </b:Source>
  <b:Source>
    <b:Tag>Gil01</b:Tag>
    <b:SourceType>Report</b:SourceType>
    <b:Guid>{67F8EE6D-131A-4799-B78E-88CB66D5FFF0}</b:Guid>
    <b:Author>
      <b:Author>
        <b:NameList>
          <b:Person>
            <b:Last>Gillen</b:Last>
            <b:First>Daniel</b:First>
            <b:Middle>P.</b:Middle>
          </b:Person>
        </b:NameList>
      </b:Author>
    </b:Author>
    <b:Title>Cooperative Behavior Schemes for Improving the Effectiveness of Autonomous Wide Area Search Munitions</b:Title>
    <b:Year>2001</b:Year>
    <b:City>Ohio</b:City>
    <b:Publisher>Air Force Institute of Technology</b:Publisher>
    <b:RefOrder>5</b:RefOrder>
  </b:Source>
  <b:Source>
    <b:Tag>Joh05</b:Tag>
    <b:SourceType>Book</b:SourceType>
    <b:Guid>{E42DACFF-602A-4BA2-8AAB-EF7784C50DD6}</b:Guid>
    <b:Author>
      <b:Author>
        <b:NameList>
          <b:Person>
            <b:Last>John D. Anderson</b:Last>
            <b:First>Jr.</b:First>
          </b:Person>
        </b:NameList>
      </b:Author>
    </b:Author>
    <b:Title>Introduction to Flight</b:Title>
    <b:Year>2005</b:Year>
    <b:City>New York</b:City>
    <b:Publisher>McGraw-Hill</b:Publisher>
    <b:RefOrder>12</b:RefOrder>
  </b:Source>
  <b:Source>
    <b:Tag>Jae10</b:Tag>
    <b:SourceType>ConferenceProceedings</b:SourceType>
    <b:Guid>{EE9AF359-AC3A-47F0-8D76-1568A4C9E5F7}</b:Guid>
    <b:Author>
      <b:Author>
        <b:NameList>
          <b:Person>
            <b:Last>Kim </b:Last>
            <b:Middle>Sung </b:Middle>
            <b:First>Jae </b:First>
          </b:Person>
          <b:Person>
            <b:Last>Kim </b:Last>
            <b:Middle>Kook</b:Middle>
            <b:First>Byung </b:First>
          </b:Person>
        </b:NameList>
      </b:Author>
    </b:Author>
    <b:Title>Minimum-Time Grid Coverage Trajectory Planning Algorithm for Mobile Robots with Battery Voltage Constraints</b:Title>
    <b:Year>2010</b:Year>
    <b:ConferenceName>International Conference on Control, Automation and Systems</b:ConferenceName>
    <b:City>Gyeonggi-do</b:City>
    <b:RefOrder>4</b:RefOrder>
  </b:Source>
  <b:Source>
    <b:Tag>Jac08</b:Tag>
    <b:SourceType>ConferenceProceedings</b:SourceType>
    <b:Guid>{A058589C-A037-49E6-8F9C-DEC0024C5CE7}</b:Guid>
    <b:Author>
      <b:Author>
        <b:NameList>
          <b:Person>
            <b:Last>Langelaan</b:Last>
            <b:First>Jack</b:First>
            <b:Middle>W.</b:Middle>
          </b:Person>
        </b:NameList>
      </b:Author>
    </b:Author>
    <b:Title>Gust Energy Extraction for Mini- and Micro- Uninhabited Aerial Vehicles</b:Title>
    <b:Year>2008</b:Year>
    <b:ConferenceName>46th Aerosciences Conference</b:ConferenceName>
    <b:City>Reno</b:City>
    <b:RefOrder>19</b:RefOrder>
  </b:Source>
  <b:Source>
    <b:Tag>Jac071</b:Tag>
    <b:SourceType>ConferenceProceedings</b:SourceType>
    <b:Guid>{E153199D-FCF1-4C1C-AECE-E77CC8C39251}</b:Guid>
    <b:Author>
      <b:Author>
        <b:NameList>
          <b:Person>
            <b:Last>Langelaan</b:Last>
            <b:First>Jack</b:First>
            <b:Middle>W.</b:Middle>
          </b:Person>
        </b:NameList>
      </b:Author>
    </b:Author>
    <b:Title>Long Distance/Duration Trajectory Optimization for Small UAVs</b:Title>
    <b:Year>2007</b:Year>
    <b:ConferenceName>Guidance, Navigation, and Control Conference </b:ConferenceName>
    <b:City>Hilton Head</b:City>
    <b:RefOrder>20</b:RefOrder>
  </b:Source>
  <b:Source>
    <b:Tag>Ste06</b:Tag>
    <b:SourceType>Book</b:SourceType>
    <b:Guid>{C835A8D5-9F34-4C9E-A556-B5967ACA6074}</b:Guid>
    <b:Author>
      <b:Author>
        <b:NameList>
          <b:Person>
            <b:Last>LaValle</b:Last>
            <b:First>Steven</b:First>
            <b:Middle>M.</b:Middle>
          </b:Person>
        </b:NameList>
      </b:Author>
    </b:Author>
    <b:Title>Planning Algorithms </b:Title>
    <b:Year>2006</b:Year>
    <b:City>New York </b:City>
    <b:Publisher>Cambridge University Press</b:Publisher>
    <b:RefOrder>21</b:RefOrder>
  </b:Source>
  <b:Source>
    <b:Tag>Iva</b:Tag>
    <b:SourceType>Report</b:SourceType>
    <b:Guid>{D7517EDD-434F-4979-9E33-F09B31DEEEF5}</b:Guid>
    <b:Author>
      <b:Author>
        <b:NameList>
          <b:Person>
            <b:Last>Maza</b:Last>
            <b:First>Ivan </b:First>
          </b:Person>
          <b:Person>
            <b:Last>Ollero </b:Last>
            <b:First>Anibal </b:First>
          </b:Person>
        </b:NameList>
      </b:Author>
    </b:Author>
    <b:Title>Multiple UAV Cooperative Searching Operation Using Polygon Area Decomposition and Efficient Coverage Algorithms</b:Title>
    <b:Publisher>University of Seville</b:Publisher>
    <b:City>Seville</b:City>
    <b:RefOrder>22</b:RefOrder>
  </b:Source>
  <b:Source>
    <b:Tag>Nav07</b:Tag>
    <b:SourceType>ConferenceProceedings</b:SourceType>
    <b:Guid>{61D14BAD-D113-4C00-930D-93DFC92DA296}</b:Guid>
    <b:Author>
      <b:Author>
        <b:NameList>
          <b:Person>
            <b:Last>Nourani-Vatani</b:Last>
            <b:First>Navid</b:First>
          </b:Person>
        </b:NameList>
      </b:Author>
    </b:Author>
    <b:Title>Coverage Algorithms for Under-Actuated Car-like Vehicle in an Uncertain Environment</b:Title>
    <b:Year>2007</b:Year>
    <b:City>Roma</b:City>
    <b:ConferenceName>IEEE International Conference on Robotics and Auomation </b:ConferenceName>
    <b:RefOrder>23</b:RefOrder>
  </b:Source>
  <b:Source>
    <b:Tag>Cov06</b:Tag>
    <b:SourceType>Report</b:SourceType>
    <b:Guid>{E45D8F14-909A-4EA8-BAA5-2DC36718C68E}</b:Guid>
    <b:Author>
      <b:Author>
        <b:NameList>
          <b:Person>
            <b:Last>Nourani-Vatani</b:Last>
            <b:First>Navid</b:First>
          </b:Person>
        </b:NameList>
      </b:Author>
    </b:Author>
    <b:Title>Environment, Coverage Algorithms for Under-actuated Car-like Vehicle in an Uncertain</b:Title>
    <b:Year>2006</b:Year>
    <b:Publisher>Technical University of Denmark</b:Publisher>
    <b:City>Lyngby</b:City>
    <b:RefOrder>24</b:RefOrder>
  </b:Source>
  <b:Source>
    <b:Tag>Mar01</b:Tag>
    <b:SourceType>JournalArticle</b:SourceType>
    <b:Guid>{D364E094-8038-4483-A74C-D7A8430E2FD2}</b:Guid>
    <b:Title>Cooperative Control of Distributed Multi-Agent Systems</b:Title>
    <b:Year>2001</b:Year>
    <b:Author>
      <b:Author>
        <b:NameList>
          <b:Person>
            <b:Last>Polycarpous</b:Last>
            <b:Middle>M.</b:Middle>
            <b:First>Marios </b:First>
          </b:Person>
          <b:Person>
            <b:Last>Yang</b:Last>
            <b:First>Yangli</b:First>
          </b:Person>
          <b:Person>
            <b:Last>Passino </b:Last>
            <b:Middle>M.</b:Middle>
            <b:First>Kevin </b:First>
          </b:Person>
        </b:NameList>
      </b:Author>
    </b:Author>
    <b:JournalName>IEEE Control Systems Magazine</b:JournalName>
    <b:Pages>27</b:Pages>
    <b:RefOrder>25</b:RefOrder>
  </b:Source>
  <b:Source>
    <b:Tag>Dan06</b:Tag>
    <b:SourceType>Book</b:SourceType>
    <b:Guid>{CCECA8FA-953B-435C-984B-C05240870056}</b:Guid>
    <b:LCID>en-US</b:LCID>
    <b:Author>
      <b:Author>
        <b:NameList>
          <b:Person>
            <b:Last>Raymer</b:Last>
            <b:First>Daniel</b:First>
            <b:Middle>P.</b:Middle>
          </b:Person>
        </b:NameList>
      </b:Author>
    </b:Author>
    <b:Title>Aircraft Design: A Conceptual Approach Fourth Edition</b:Title>
    <b:Year>2006</b:Year>
    <b:City>Reston</b:City>
    <b:Publisher>American Institute of Aeronautics and Astronautics Inc.</b:Publisher>
    <b:RefOrder>11</b:RefOrder>
  </b:Source>
  <b:Source>
    <b:Tag>Ped</b:Tag>
    <b:SourceType>Report</b:SourceType>
    <b:Guid>{A14C218C-43EC-4A94-9C43-24F46C852E8C}</b:Guid>
    <b:Author>
      <b:Author>
        <b:NameList>
          <b:Person>
            <b:Last>Rocha</b:Last>
            <b:First>Pedro </b:First>
          </b:Person>
          <b:Person>
            <b:Last>Gomez</b:Last>
            <b:Middle>A.</b:Middle>
            <b:First>Miguel </b:First>
          </b:Person>
        </b:NameList>
      </b:Author>
    </b:Author>
    <b:Title>A Decomposition Approach for the Complete Coverege Path Planning Problem</b:Title>
    <b:Publisher>Universidade Do Porto</b:Publisher>
    <b:City>Porto</b:City>
    <b:RefOrder>26</b:RefOrder>
  </b:Source>
  <b:Source>
    <b:Tag>All</b:Tag>
    <b:SourceType>Report</b:SourceType>
    <b:Guid>{92385754-95FB-4784-8F18-6ABC36D04872}</b:Guid>
    <b:Author>
      <b:Author>
        <b:NameList>
          <b:Person>
            <b:Last>Ryan </b:Last>
            <b:First>Allison</b:First>
          </b:Person>
          <b:Person>
            <b:Last>Zennaro </b:Last>
            <b:First>Marco </b:First>
          </b:Person>
          <b:Person>
            <b:Last>Howell </b:Last>
            <b:First>Adam </b:First>
          </b:Person>
          <b:Person>
            <b:Last>Sengupta </b:Last>
            <b:First>Raja</b:First>
          </b:Person>
          <b:Person>
            <b:Last>Hendrikc</b:Last>
            <b:Middle>Karl</b:Middle>
            <b:First>J.</b:First>
          </b:Person>
        </b:NameList>
      </b:Author>
    </b:Author>
    <b:Title>An Overview of Emerging Results in Cooperative UAV Control</b:Title>
    <b:Publisher>University of California, Berkeley</b:Publisher>
    <b:City>Berkeley</b:City>
    <b:RefOrder>1</b:RefOrder>
  </b:Source>
  <b:Source>
    <b:Tag>All1</b:Tag>
    <b:SourceType>Report</b:SourceType>
    <b:Guid>{84CB8FE2-724E-445B-BAE3-00B11E97B72B}</b:Guid>
    <b:Author>
      <b:Author>
        <b:NameList>
          <b:Person>
            <b:Last>Ryan </b:Last>
            <b:First>Allison </b:First>
          </b:Person>
          <b:Person>
            <b:Last>Hendrick </b:Last>
            <b:Middle>Karl </b:Middle>
            <b:First>J. </b:First>
          </b:Person>
        </b:NameList>
      </b:Author>
    </b:Author>
    <b:Title>A mode-switching path planner for UAV-assisted search and rescue</b:Title>
    <b:Publisher>University of California Berkeley</b:Publisher>
    <b:City>Berkeley</b:City>
    <b:LCID>en-US</b:LCID>
    <b:RefOrder>2</b:RefOrder>
  </b:Source>
  <b:Source>
    <b:Tag>Tri10</b:Tag>
    <b:SourceType>ConferenceProceedings</b:SourceType>
    <b:Guid>{0D32FF35-2EA8-4276-8B4D-6091F38AE617}</b:Guid>
    <b:Author>
      <b:Author>
        <b:NameList>
          <b:Person>
            <b:Last>Waharte</b:Last>
            <b:First>Sonia </b:First>
          </b:Person>
          <b:Person>
            <b:Last>Trigoni </b:Last>
            <b:First>Niki</b:First>
          </b:Person>
        </b:NameList>
      </b:Author>
    </b:Author>
    <b:Title>Supporting Search and Rescue Operations with UAVs</b:Title>
    <b:Year>2010</b:Year>
    <b:ConferenceName>International Conference on Emerging Security Technologies</b:ConferenceName>
    <b:City>Canterbury</b:City>
    <b:RefOrder>3</b:RefOrder>
  </b:Source>
  <b:Source>
    <b:Tag>Son10</b:Tag>
    <b:SourceType>ConferenceProceedings</b:SourceType>
    <b:Guid>{1F49DBD0-2032-4698-97D1-99D38DAD30AD}</b:Guid>
    <b:Author>
      <b:Author>
        <b:NameList>
          <b:Person>
            <b:Last>Waharte </b:Last>
            <b:First>Sonia </b:First>
          </b:Person>
          <b:Person>
            <b:Last>Symington </b:Last>
            <b:First>Andrew </b:First>
          </b:Person>
          <b:Person>
            <b:Last>Trigoni </b:Last>
            <b:First>Niki</b:First>
          </b:Person>
        </b:NameList>
      </b:Author>
    </b:Author>
    <b:Title>Probabilistic Search with Agile UAVs</b:Title>
    <b:Year>2010</b:Year>
    <b:City>Anchorage</b:City>
    <b:ConferenceName>2010 IEEE International Conference on Robotics and Automation</b:ConferenceName>
    <b:RefOrder>7</b:RefOrder>
  </b:Source>
  <b:Source>
    <b:Tag>Ahm06</b:Tag>
    <b:SourceType>ConferenceProceedings</b:SourceType>
    <b:Guid>{699E3DE8-D700-4C26-9A17-E77A61184032}</b:Guid>
    <b:Title>Multi-UAV Cooperative Surveillance with Spatio-Temporal Specifications</b:Title>
    <b:Year>2006</b:Year>
    <b:City>San Diego </b:City>
    <b:Author>
      <b:Author>
        <b:NameList>
          <b:Person>
            <b:Last>Ahmadzadeh</b:Last>
            <b:First>Ali</b:First>
          </b:Person>
          <b:Person>
            <b:Last>Jadbabaie</b:Last>
            <b:First>Ali</b:First>
          </b:Person>
          <b:Person>
            <b:Last>Kumar</b:Last>
            <b:First>Vijay</b:First>
          </b:Person>
          <b:Person>
            <b:Last>Pappas</b:Last>
            <b:Middle>J. </b:Middle>
            <b:First>George</b:First>
          </b:Person>
        </b:NameList>
      </b:Author>
    </b:Author>
    <b:ConferenceName>45th IEEE Conference on Decision and Contorl </b:ConferenceName>
    <b:RefOrder>10</b:RefOrder>
  </b:Source>
  <b:Source>
    <b:Tag>Ahm08</b:Tag>
    <b:SourceType>BookSection</b:SourceType>
    <b:Guid>{46061E00-21CD-456D-83DC-D4F805061EAC}</b:Guid>
    <b:Title>An optimized-based Approach to Time Critical Cooperative Surveillance and Coverage with Unmanned Aerial Vehicles</b:Title>
    <b:Year>2008</b:Year>
    <b:Author>
      <b:Author>
        <b:NameList>
          <b:Person>
            <b:Last>Ahmadzadeh</b:Last>
            <b:First>Ali</b:First>
          </b:Person>
          <b:Person>
            <b:Last>Keller </b:Last>
            <b:First>James</b:First>
          </b:Person>
          <b:Person>
            <b:Last>Pappas</b:Last>
            <b:Middle>J. </b:Middle>
            <b:First>George </b:First>
          </b:Person>
          <b:Person>
            <b:Last>Jadbabaie</b:Last>
            <b:First>Ali</b:First>
          </b:Person>
          <b:Person>
            <b:Last>Kumar </b:Last>
            <b:First>Vijay </b:First>
          </b:Person>
        </b:NameList>
      </b:Author>
    </b:Author>
    <b:Publisher>Springer Berlin Heidelberg</b:Publisher>
    <b:JournalName>Experimental Robotics </b:JournalName>
    <b:Volume>39</b:Volume>
    <b:BookTitle>Experimental Robotics: The 10th International Symposium on Experimental Robotics </b:BookTitle>
    <b:RefOrder>27</b:RefOrder>
  </b:Source>
  <b:Source>
    <b:Tag>Vij13</b:Tag>
    <b:SourceType>ElectronicSource</b:SourceType>
    <b:Guid>{D73376E4-D07A-41CF-949F-C7E76F696590}</b:Guid>
    <b:Title>Cooperative Control of UAVs for Search and Coverage</b:Title>
    <b:Year>2006</b:Year>
    <b:City>Philadelphia</b:City>
    <b:Author>
      <b:Author>
        <b:NameList>
          <b:Person>
            <b:Last>Kumar</b:Last>
            <b:First>Vijay</b:First>
          </b:Person>
        </b:NameList>
      </b:Author>
    </b:Author>
    <b:StateProvince>Pennsylvania</b:StateProvince>
    <b:CountryRegion>United States</b:CountryRegion>
    <b:Month>August</b:Month>
    <b:Day>21</b:Day>
    <b:RefOrder>9</b:RefOrder>
  </b:Source>
  <b:Source>
    <b:Tag>Zho07</b:Tag>
    <b:SourceType>ConferenceProceedings</b:SourceType>
    <b:Guid>{D4CAE96D-1D74-4C11-84BA-2E60D0E70986}</b:Guid>
    <b:Title>Cooperative Control for Target search, Classification and Attack for AUAVs (Attack Uninhabiitted Air Vehicle</b:Title>
    <b:JournalName>IEEE</b:JournalName>
    <b:Year>2007</b:Year>
    <b:Pages>4</b:Pages>
    <b:Author>
      <b:Author>
        <b:NameList>
          <b:Person>
            <b:Last>Zhou</b:Last>
            <b:First>Shen</b:First>
            <b:Middle>Yanhang and Zhou</b:Middle>
          </b:Person>
        </b:NameList>
      </b:Author>
    </b:Author>
    <b:ConferenceName>26th Chinese Control Conference</b:ConferenceName>
    <b:City>Hunan</b:City>
    <b:Publisher>IEEE</b:Publisher>
    <b:RefOrder>8</b:RefOrder>
  </b:Source>
  <b:Source>
    <b:Tag>Mat15</b:Tag>
    <b:SourceType>Book</b:SourceType>
    <b:Guid>{B2097A36-6FAA-4D4B-86F7-0C157B04C38F}</b:Guid>
    <b:Title>version 8.6.0 (R2015b)</b:Title>
    <b:Year>2015</b:Year>
    <b:Author>
      <b:Author>
        <b:NameList>
          <b:Person>
            <b:Last>Matlab</b:Last>
          </b:Person>
        </b:NameList>
      </b:Author>
    </b:Author>
    <b:City>Natick</b:City>
    <b:Publisher>The Mathworsk Inc. </b:Publisher>
    <b:RefOrder>28</b:RefOrder>
  </b:Source>
  <b:Source>
    <b:Tag>DAT14</b:Tag>
    <b:SourceType>Misc</b:SourceType>
    <b:Guid>{349E4902-8843-4394-8AF4-D223887523B6}</b:Guid>
    <b:Title>DATCOM+ Pro Version 3.2</b:Title>
    <b:City>Orlando</b:City>
    <b:Publisher>Holy Cows , INC</b:Publisher>
    <b:Year>2014</b:Year>
    <b:RefOrder>13</b:RefOrder>
  </b:Source>
</b:Sources>
</file>

<file path=customXml/itemProps1.xml><?xml version="1.0" encoding="utf-8"?>
<ds:datastoreItem xmlns:ds="http://schemas.openxmlformats.org/officeDocument/2006/customXml" ds:itemID="{06A4B42E-FA87-4272-9C5A-AEF0CABFF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29</Pages>
  <Words>5904</Words>
  <Characters>33654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gggramajo</dc:creator>
  <cp:keywords/>
  <dc:description/>
  <cp:lastModifiedBy>ggramajo</cp:lastModifiedBy>
  <cp:revision>4</cp:revision>
  <cp:lastPrinted>2016-09-29T22:31:00Z</cp:lastPrinted>
  <dcterms:created xsi:type="dcterms:W3CDTF">2016-09-29T22:33:00Z</dcterms:created>
  <dcterms:modified xsi:type="dcterms:W3CDTF">2016-09-30T16:32:00Z</dcterms:modified>
</cp:coreProperties>
</file>